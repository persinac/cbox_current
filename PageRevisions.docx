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3360C" w14:textId="77777777" w:rsidR="00DA5737" w:rsidRDefault="00AC025B">
      <w:r w:rsidRPr="00AC025B">
        <w:rPr>
          <w:b/>
          <w:u w:val="single"/>
        </w:rPr>
        <w:t>PAGE</w:t>
      </w:r>
      <w:r>
        <w:t xml:space="preserve">: </w:t>
      </w:r>
      <w:r w:rsidRPr="00AC025B">
        <w:rPr>
          <w:i/>
        </w:rPr>
        <w:t>index.html</w:t>
      </w:r>
    </w:p>
    <w:p w14:paraId="508D4925" w14:textId="77777777" w:rsidR="00AC025B" w:rsidRDefault="00AC025B">
      <w:r>
        <w:tab/>
      </w:r>
      <w:r w:rsidRPr="00AC025B">
        <w:rPr>
          <w:u w:val="single"/>
        </w:rPr>
        <w:t xml:space="preserve">Carousel </w:t>
      </w:r>
      <w:r>
        <w:t>– no changes</w:t>
      </w:r>
    </w:p>
    <w:p w14:paraId="573BE1AA" w14:textId="77777777" w:rsidR="00AC025B" w:rsidRDefault="00AC025B">
      <w:r>
        <w:tab/>
      </w:r>
      <w:r w:rsidRPr="00AC025B">
        <w:rPr>
          <w:u w:val="single"/>
        </w:rPr>
        <w:t>Header</w:t>
      </w:r>
      <w:r>
        <w:t>: “</w:t>
      </w:r>
      <w:r w:rsidRPr="00AC025B">
        <w:t>Effective</w:t>
      </w:r>
      <w:r>
        <w:t>”</w:t>
      </w:r>
    </w:p>
    <w:p w14:paraId="2F4D0CB4" w14:textId="40ECC0DF" w:rsidR="00AC025B" w:rsidRDefault="00AC025B" w:rsidP="00AC025B">
      <w:pPr>
        <w:ind w:left="144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Just because you are </w:t>
      </w:r>
      <w:r w:rsidR="00F10DB4">
        <w:rPr>
          <w:rFonts w:ascii="Helvetica" w:hAnsi="Helvetica" w:cs="Helvetica"/>
          <w:color w:val="333333"/>
          <w:sz w:val="21"/>
          <w:szCs w:val="21"/>
          <w:shd w:val="clear" w:color="auto" w:fill="FFFFFF"/>
        </w:rPr>
        <w:t>constantly varying your workout</w:t>
      </w:r>
      <w:r>
        <w:rPr>
          <w:rFonts w:ascii="Helvetica" w:hAnsi="Helvetica" w:cs="Helvetica"/>
          <w:color w:val="333333"/>
          <w:sz w:val="21"/>
          <w:szCs w:val="21"/>
          <w:shd w:val="clear" w:color="auto" w:fill="FFFFFF"/>
        </w:rPr>
        <w:t xml:space="preserve"> doesn't mean you can't have a little structure</w:t>
      </w:r>
      <w:r w:rsidR="00F10DB4">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 </w:t>
      </w:r>
      <w:r w:rsidR="00F10DB4">
        <w:rPr>
          <w:rFonts w:ascii="Helvetica" w:hAnsi="Helvetica" w:cs="Helvetica"/>
          <w:color w:val="333333"/>
          <w:sz w:val="21"/>
          <w:szCs w:val="21"/>
          <w:shd w:val="clear" w:color="auto" w:fill="FFFFFF"/>
        </w:rPr>
        <w:t>t</w:t>
      </w:r>
      <w:r>
        <w:rPr>
          <w:rFonts w:ascii="Helvetica" w:hAnsi="Helvetica" w:cs="Helvetica"/>
          <w:color w:val="333333"/>
          <w:sz w:val="21"/>
          <w:szCs w:val="21"/>
          <w:shd w:val="clear" w:color="auto" w:fill="FFFFFF"/>
        </w:rPr>
        <w:t xml:space="preserve">racking your progress in a </w:t>
      </w:r>
      <w:r w:rsidR="00F10DB4">
        <w:rPr>
          <w:rFonts w:ascii="Helvetica" w:hAnsi="Helvetica" w:cs="Helvetica"/>
          <w:color w:val="333333"/>
          <w:sz w:val="21"/>
          <w:szCs w:val="21"/>
          <w:shd w:val="clear" w:color="auto" w:fill="FFFFFF"/>
        </w:rPr>
        <w:t>well-</w:t>
      </w:r>
      <w:r>
        <w:rPr>
          <w:rFonts w:ascii="Helvetica" w:hAnsi="Helvetica" w:cs="Helvetica"/>
          <w:color w:val="333333"/>
          <w:sz w:val="21"/>
          <w:szCs w:val="21"/>
          <w:shd w:val="clear" w:color="auto" w:fill="FFFFFF"/>
        </w:rPr>
        <w:t xml:space="preserve">structured manner allows for better results </w:t>
      </w:r>
      <w:r w:rsidR="00F10DB4">
        <w:rPr>
          <w:rFonts w:ascii="Helvetica" w:hAnsi="Helvetica" w:cs="Helvetica"/>
          <w:color w:val="333333"/>
          <w:sz w:val="21"/>
          <w:szCs w:val="21"/>
          <w:shd w:val="clear" w:color="auto" w:fill="FFFFFF"/>
        </w:rPr>
        <w:t>in</w:t>
      </w:r>
      <w:r>
        <w:rPr>
          <w:rFonts w:ascii="Helvetica" w:hAnsi="Helvetica" w:cs="Helvetica"/>
          <w:color w:val="333333"/>
          <w:sz w:val="21"/>
          <w:szCs w:val="21"/>
          <w:shd w:val="clear" w:color="auto" w:fill="FFFFFF"/>
        </w:rPr>
        <w:t xml:space="preserve"> the long run.</w:t>
      </w:r>
    </w:p>
    <w:p w14:paraId="39ED15FB" w14:textId="77777777" w:rsidR="00AC025B" w:rsidRDefault="00AC025B" w:rsidP="00AC025B">
      <w:pPr>
        <w:pStyle w:val="Heading2"/>
        <w:shd w:val="clear" w:color="auto" w:fill="FFFFFF"/>
        <w:spacing w:before="300" w:beforeAutospacing="0" w:after="150" w:afterAutospacing="0"/>
        <w:rPr>
          <w:rFonts w:asciiTheme="minorHAnsi" w:hAnsiTheme="minorHAnsi" w:cstheme="minorHAnsi"/>
          <w:b w:val="0"/>
          <w:bCs w:val="0"/>
          <w:color w:val="333333"/>
          <w:sz w:val="22"/>
          <w:szCs w:val="22"/>
        </w:rPr>
      </w:pPr>
      <w:r>
        <w:rPr>
          <w:rFonts w:ascii="Helvetica" w:hAnsi="Helvetica" w:cs="Helvetica"/>
          <w:color w:val="333333"/>
          <w:sz w:val="21"/>
          <w:szCs w:val="21"/>
          <w:shd w:val="clear" w:color="auto" w:fill="FFFFFF"/>
        </w:rPr>
        <w:tab/>
      </w:r>
      <w:r w:rsidRPr="00AC025B">
        <w:rPr>
          <w:rFonts w:asciiTheme="minorHAnsi" w:hAnsiTheme="minorHAnsi" w:cstheme="minorHAnsi"/>
          <w:b w:val="0"/>
          <w:color w:val="333333"/>
          <w:sz w:val="22"/>
          <w:szCs w:val="22"/>
          <w:u w:val="single"/>
          <w:shd w:val="clear" w:color="auto" w:fill="FFFFFF"/>
        </w:rPr>
        <w:t>Header</w:t>
      </w:r>
      <w:r w:rsidRPr="00AC025B">
        <w:rPr>
          <w:rFonts w:asciiTheme="minorHAnsi" w:hAnsiTheme="minorHAnsi" w:cstheme="minorHAnsi"/>
          <w:color w:val="333333"/>
          <w:sz w:val="22"/>
          <w:szCs w:val="22"/>
          <w:shd w:val="clear" w:color="auto" w:fill="FFFFFF"/>
        </w:rPr>
        <w:t xml:space="preserve">: </w:t>
      </w:r>
      <w:r>
        <w:rPr>
          <w:rFonts w:asciiTheme="minorHAnsi" w:hAnsiTheme="minorHAnsi" w:cstheme="minorHAnsi"/>
          <w:color w:val="333333"/>
          <w:sz w:val="22"/>
          <w:szCs w:val="22"/>
          <w:shd w:val="clear" w:color="auto" w:fill="FFFFFF"/>
        </w:rPr>
        <w:t>“</w:t>
      </w:r>
      <w:r w:rsidRPr="00AC025B">
        <w:rPr>
          <w:rFonts w:asciiTheme="minorHAnsi" w:hAnsiTheme="minorHAnsi" w:cstheme="minorHAnsi"/>
          <w:b w:val="0"/>
          <w:bCs w:val="0"/>
          <w:color w:val="333333"/>
          <w:sz w:val="22"/>
          <w:szCs w:val="22"/>
        </w:rPr>
        <w:t>Hey guys! This is still under construction!</w:t>
      </w:r>
      <w:r>
        <w:rPr>
          <w:rFonts w:asciiTheme="minorHAnsi" w:hAnsiTheme="minorHAnsi" w:cstheme="minorHAnsi"/>
          <w:b w:val="0"/>
          <w:bCs w:val="0"/>
          <w:color w:val="333333"/>
          <w:sz w:val="22"/>
          <w:szCs w:val="22"/>
        </w:rPr>
        <w:t>”</w:t>
      </w:r>
    </w:p>
    <w:p w14:paraId="577107B0" w14:textId="5CE4EECC" w:rsidR="00AC025B" w:rsidRDefault="00AC025B" w:rsidP="00AC025B">
      <w:pPr>
        <w:pStyle w:val="Heading2"/>
        <w:shd w:val="clear" w:color="auto" w:fill="FFFFFF"/>
        <w:spacing w:before="300" w:beforeAutospacing="0" w:after="150" w:afterAutospacing="0"/>
        <w:ind w:left="1440"/>
        <w:rPr>
          <w:rFonts w:asciiTheme="minorHAnsi" w:hAnsiTheme="minorHAnsi" w:cstheme="minorHAnsi"/>
          <w:b w:val="0"/>
          <w:color w:val="333333"/>
          <w:sz w:val="22"/>
          <w:szCs w:val="22"/>
          <w:shd w:val="clear" w:color="auto" w:fill="FFFFFF"/>
        </w:rPr>
      </w:pPr>
      <w:r w:rsidRPr="00AC025B">
        <w:rPr>
          <w:rFonts w:asciiTheme="minorHAnsi" w:hAnsiTheme="minorHAnsi" w:cstheme="minorHAnsi"/>
          <w:b w:val="0"/>
          <w:color w:val="333333"/>
          <w:sz w:val="22"/>
          <w:szCs w:val="22"/>
          <w:shd w:val="clear" w:color="auto" w:fill="FFFFFF"/>
        </w:rPr>
        <w:t xml:space="preserve">We're working hard </w:t>
      </w:r>
      <w:r w:rsidR="00F10DB4">
        <w:rPr>
          <w:rFonts w:asciiTheme="minorHAnsi" w:hAnsiTheme="minorHAnsi" w:cstheme="minorHAnsi"/>
          <w:b w:val="0"/>
          <w:color w:val="333333"/>
          <w:sz w:val="22"/>
          <w:szCs w:val="22"/>
          <w:shd w:val="clear" w:color="auto" w:fill="FFFFFF"/>
        </w:rPr>
        <w:t>to</w:t>
      </w:r>
      <w:r w:rsidRPr="00AC025B">
        <w:rPr>
          <w:rFonts w:asciiTheme="minorHAnsi" w:hAnsiTheme="minorHAnsi" w:cstheme="minorHAnsi"/>
          <w:b w:val="0"/>
          <w:color w:val="333333"/>
          <w:sz w:val="22"/>
          <w:szCs w:val="22"/>
          <w:shd w:val="clear" w:color="auto" w:fill="FFFFFF"/>
        </w:rPr>
        <w:t xml:space="preserve"> get a release out very soon, so stay put! We will continue to update content and accessibility in the coming weeks. Questions? Inquiries? Check out the contact page and feel free to contact us!</w:t>
      </w:r>
      <w:bookmarkStart w:id="0" w:name="_GoBack"/>
      <w:bookmarkEnd w:id="0"/>
    </w:p>
    <w:p w14:paraId="2640CC0C" w14:textId="77777777" w:rsidR="00AC025B" w:rsidRPr="00B12D44" w:rsidRDefault="00AC025B" w:rsidP="00AC025B">
      <w:pPr>
        <w:pStyle w:val="Heading2"/>
        <w:shd w:val="clear" w:color="auto" w:fill="FFFFFF"/>
        <w:spacing w:before="300" w:beforeAutospacing="0" w:after="150" w:afterAutospacing="0"/>
        <w:rPr>
          <w:rFonts w:asciiTheme="minorHAnsi" w:hAnsiTheme="minorHAnsi" w:cstheme="minorHAnsi"/>
          <w:b w:val="0"/>
          <w:bCs w:val="0"/>
          <w:color w:val="333333"/>
          <w:sz w:val="22"/>
          <w:szCs w:val="22"/>
        </w:rPr>
      </w:pPr>
      <w:r>
        <w:rPr>
          <w:rFonts w:asciiTheme="minorHAnsi" w:hAnsiTheme="minorHAnsi" w:cstheme="minorHAnsi"/>
          <w:b w:val="0"/>
          <w:color w:val="333333"/>
          <w:sz w:val="22"/>
          <w:szCs w:val="22"/>
          <w:shd w:val="clear" w:color="auto" w:fill="FFFFFF"/>
        </w:rPr>
        <w:tab/>
      </w:r>
      <w:r w:rsidRPr="00AC025B">
        <w:rPr>
          <w:rFonts w:asciiTheme="minorHAnsi" w:hAnsiTheme="minorHAnsi" w:cstheme="minorHAnsi"/>
          <w:b w:val="0"/>
          <w:color w:val="333333"/>
          <w:sz w:val="22"/>
          <w:szCs w:val="22"/>
          <w:u w:val="single"/>
          <w:shd w:val="clear" w:color="auto" w:fill="FFFFFF"/>
        </w:rPr>
        <w:t>Header</w:t>
      </w:r>
      <w:r>
        <w:rPr>
          <w:rFonts w:asciiTheme="minorHAnsi" w:hAnsiTheme="minorHAnsi" w:cstheme="minorHAnsi"/>
          <w:b w:val="0"/>
          <w:color w:val="333333"/>
          <w:sz w:val="22"/>
          <w:szCs w:val="22"/>
          <w:shd w:val="clear" w:color="auto" w:fill="FFFFFF"/>
        </w:rPr>
        <w:t xml:space="preserve">: </w:t>
      </w:r>
      <w:r w:rsidRPr="00B12D44">
        <w:rPr>
          <w:rFonts w:asciiTheme="minorHAnsi" w:hAnsiTheme="minorHAnsi" w:cstheme="minorHAnsi"/>
          <w:b w:val="0"/>
          <w:color w:val="333333"/>
          <w:sz w:val="22"/>
          <w:szCs w:val="22"/>
          <w:shd w:val="clear" w:color="auto" w:fill="FFFFFF"/>
        </w:rPr>
        <w:t>“</w:t>
      </w:r>
      <w:r w:rsidRPr="00B12D44">
        <w:rPr>
          <w:rFonts w:asciiTheme="minorHAnsi" w:hAnsiTheme="minorHAnsi" w:cstheme="minorHAnsi"/>
          <w:b w:val="0"/>
          <w:bCs w:val="0"/>
          <w:color w:val="333333"/>
          <w:sz w:val="22"/>
          <w:szCs w:val="22"/>
        </w:rPr>
        <w:t xml:space="preserve">Results fueled by Competition” </w:t>
      </w:r>
    </w:p>
    <w:p w14:paraId="1EE0AB6C" w14:textId="55A9EC4A" w:rsidR="00AC025B" w:rsidRDefault="00AC025B" w:rsidP="00AC025B">
      <w:pPr>
        <w:pStyle w:val="Heading2"/>
        <w:shd w:val="clear" w:color="auto" w:fill="FFFFFF"/>
        <w:spacing w:before="300" w:beforeAutospacing="0" w:after="150" w:afterAutospacing="0"/>
        <w:ind w:left="1440"/>
        <w:rPr>
          <w:rFonts w:asciiTheme="minorHAnsi" w:hAnsiTheme="minorHAnsi" w:cstheme="minorHAnsi"/>
          <w:b w:val="0"/>
          <w:color w:val="333333"/>
          <w:sz w:val="22"/>
          <w:szCs w:val="22"/>
          <w:shd w:val="clear" w:color="auto" w:fill="FFFFFF"/>
        </w:rPr>
      </w:pPr>
      <w:r w:rsidRPr="00AC025B">
        <w:rPr>
          <w:rFonts w:asciiTheme="minorHAnsi" w:hAnsiTheme="minorHAnsi" w:cstheme="minorHAnsi"/>
          <w:b w:val="0"/>
          <w:color w:val="333333"/>
          <w:sz w:val="22"/>
          <w:szCs w:val="22"/>
          <w:shd w:val="clear" w:color="auto" w:fill="FFFFFF"/>
        </w:rPr>
        <w:t>Compete inside the box on a daily basis</w:t>
      </w:r>
      <w:r w:rsidR="00F10DB4">
        <w:rPr>
          <w:rFonts w:asciiTheme="minorHAnsi" w:hAnsiTheme="minorHAnsi" w:cstheme="minorHAnsi"/>
          <w:b w:val="0"/>
          <w:color w:val="333333"/>
          <w:sz w:val="22"/>
          <w:szCs w:val="22"/>
          <w:shd w:val="clear" w:color="auto" w:fill="FFFFFF"/>
        </w:rPr>
        <w:t>;</w:t>
      </w:r>
      <w:r w:rsidRPr="00AC025B">
        <w:rPr>
          <w:rFonts w:asciiTheme="minorHAnsi" w:hAnsiTheme="minorHAnsi" w:cstheme="minorHAnsi"/>
          <w:b w:val="0"/>
          <w:color w:val="333333"/>
          <w:sz w:val="22"/>
          <w:szCs w:val="22"/>
          <w:shd w:val="clear" w:color="auto" w:fill="FFFFFF"/>
        </w:rPr>
        <w:t xml:space="preserve"> visualize the results after. From comparing your time against your buddy in today's </w:t>
      </w:r>
      <w:proofErr w:type="spellStart"/>
      <w:r w:rsidRPr="00AC025B">
        <w:rPr>
          <w:rFonts w:asciiTheme="minorHAnsi" w:hAnsiTheme="minorHAnsi" w:cstheme="minorHAnsi"/>
          <w:b w:val="0"/>
          <w:color w:val="333333"/>
          <w:sz w:val="22"/>
          <w:szCs w:val="22"/>
          <w:shd w:val="clear" w:color="auto" w:fill="FFFFFF"/>
        </w:rPr>
        <w:t>WoD</w:t>
      </w:r>
      <w:proofErr w:type="spellEnd"/>
      <w:r w:rsidRPr="00AC025B">
        <w:rPr>
          <w:rFonts w:asciiTheme="minorHAnsi" w:hAnsiTheme="minorHAnsi" w:cstheme="minorHAnsi"/>
          <w:b w:val="0"/>
          <w:color w:val="333333"/>
          <w:sz w:val="22"/>
          <w:szCs w:val="22"/>
          <w:shd w:val="clear" w:color="auto" w:fill="FFFFFF"/>
        </w:rPr>
        <w:t xml:space="preserve"> to comparing yourself against Regional and Games competitors, you'll be able to visualize the hard work you've put in to get this far.</w:t>
      </w:r>
    </w:p>
    <w:p w14:paraId="2C1D1784" w14:textId="77777777" w:rsidR="00AC025B" w:rsidRDefault="00AC025B" w:rsidP="00AC025B">
      <w:pPr>
        <w:pStyle w:val="Heading2"/>
        <w:shd w:val="clear" w:color="auto" w:fill="FFFFFF"/>
        <w:spacing w:before="300" w:beforeAutospacing="0" w:after="150" w:afterAutospacing="0"/>
        <w:rPr>
          <w:rFonts w:asciiTheme="minorHAnsi" w:hAnsiTheme="minorHAnsi" w:cstheme="minorHAnsi"/>
          <w:b w:val="0"/>
          <w:bCs w:val="0"/>
          <w:color w:val="333333"/>
          <w:sz w:val="22"/>
          <w:szCs w:val="22"/>
        </w:rPr>
      </w:pPr>
      <w:r>
        <w:rPr>
          <w:rFonts w:asciiTheme="minorHAnsi" w:hAnsiTheme="minorHAnsi" w:cstheme="minorHAnsi"/>
          <w:b w:val="0"/>
          <w:bCs w:val="0"/>
          <w:color w:val="333333"/>
          <w:sz w:val="22"/>
          <w:szCs w:val="22"/>
        </w:rPr>
        <w:tab/>
      </w:r>
      <w:r w:rsidRPr="00B12D44">
        <w:rPr>
          <w:rFonts w:asciiTheme="minorHAnsi" w:hAnsiTheme="minorHAnsi" w:cstheme="minorHAnsi"/>
          <w:b w:val="0"/>
          <w:bCs w:val="0"/>
          <w:color w:val="333333"/>
          <w:sz w:val="22"/>
          <w:szCs w:val="22"/>
          <w:u w:val="single"/>
        </w:rPr>
        <w:t>Header</w:t>
      </w:r>
      <w:r>
        <w:rPr>
          <w:rFonts w:asciiTheme="minorHAnsi" w:hAnsiTheme="minorHAnsi" w:cstheme="minorHAnsi"/>
          <w:b w:val="0"/>
          <w:bCs w:val="0"/>
          <w:color w:val="333333"/>
          <w:sz w:val="22"/>
          <w:szCs w:val="22"/>
        </w:rPr>
        <w:t xml:space="preserve">: </w:t>
      </w:r>
      <w:r w:rsidR="00B12D44">
        <w:rPr>
          <w:rFonts w:asciiTheme="minorHAnsi" w:hAnsiTheme="minorHAnsi" w:cstheme="minorHAnsi"/>
          <w:b w:val="0"/>
          <w:bCs w:val="0"/>
          <w:color w:val="333333"/>
          <w:sz w:val="22"/>
          <w:szCs w:val="22"/>
        </w:rPr>
        <w:t>“</w:t>
      </w:r>
      <w:r w:rsidR="00B12D44" w:rsidRPr="00B12D44">
        <w:rPr>
          <w:rFonts w:asciiTheme="minorHAnsi" w:hAnsiTheme="minorHAnsi" w:cstheme="minorHAnsi"/>
          <w:b w:val="0"/>
          <w:bCs w:val="0"/>
          <w:color w:val="333333"/>
          <w:sz w:val="22"/>
          <w:szCs w:val="22"/>
        </w:rPr>
        <w:t>Workouts made Easy</w:t>
      </w:r>
      <w:r w:rsidR="00B12D44">
        <w:rPr>
          <w:rFonts w:asciiTheme="minorHAnsi" w:hAnsiTheme="minorHAnsi" w:cstheme="minorHAnsi"/>
          <w:b w:val="0"/>
          <w:bCs w:val="0"/>
          <w:color w:val="333333"/>
          <w:sz w:val="22"/>
          <w:szCs w:val="22"/>
        </w:rPr>
        <w:t>”</w:t>
      </w:r>
    </w:p>
    <w:p w14:paraId="731BEF27" w14:textId="49A70468" w:rsidR="00B12D44" w:rsidRDefault="00F10DB4" w:rsidP="00B12D44">
      <w:pPr>
        <w:pStyle w:val="Heading2"/>
        <w:shd w:val="clear" w:color="auto" w:fill="FFFFFF"/>
        <w:spacing w:before="300" w:after="150"/>
        <w:ind w:left="1440"/>
        <w:rPr>
          <w:rFonts w:asciiTheme="minorHAnsi" w:hAnsiTheme="minorHAnsi" w:cstheme="minorHAnsi"/>
          <w:b w:val="0"/>
          <w:bCs w:val="0"/>
          <w:color w:val="333333"/>
          <w:sz w:val="22"/>
          <w:szCs w:val="22"/>
        </w:rPr>
      </w:pPr>
      <w:r>
        <w:rPr>
          <w:rFonts w:asciiTheme="minorHAnsi" w:hAnsiTheme="minorHAnsi" w:cstheme="minorHAnsi"/>
          <w:b w:val="0"/>
          <w:bCs w:val="0"/>
          <w:color w:val="333333"/>
          <w:sz w:val="22"/>
          <w:szCs w:val="22"/>
        </w:rPr>
        <w:t>The workouts themselves may not be simplified, but t</w:t>
      </w:r>
      <w:r w:rsidR="00B12D44" w:rsidRPr="00B12D44">
        <w:rPr>
          <w:rFonts w:asciiTheme="minorHAnsi" w:hAnsiTheme="minorHAnsi" w:cstheme="minorHAnsi"/>
          <w:b w:val="0"/>
          <w:bCs w:val="0"/>
          <w:color w:val="333333"/>
          <w:sz w:val="22"/>
          <w:szCs w:val="22"/>
        </w:rPr>
        <w:t>he tracking</w:t>
      </w:r>
      <w:r>
        <w:rPr>
          <w:rFonts w:asciiTheme="minorHAnsi" w:hAnsiTheme="minorHAnsi" w:cstheme="minorHAnsi"/>
          <w:b w:val="0"/>
          <w:bCs w:val="0"/>
          <w:color w:val="333333"/>
          <w:sz w:val="22"/>
          <w:szCs w:val="22"/>
        </w:rPr>
        <w:t xml:space="preserve"> sure can be.</w:t>
      </w:r>
      <w:r w:rsidR="00B12D44" w:rsidRPr="00B12D44">
        <w:rPr>
          <w:rFonts w:asciiTheme="minorHAnsi" w:hAnsiTheme="minorHAnsi" w:cstheme="minorHAnsi"/>
          <w:b w:val="0"/>
          <w:bCs w:val="0"/>
          <w:color w:val="333333"/>
          <w:sz w:val="22"/>
          <w:szCs w:val="22"/>
        </w:rPr>
        <w:t xml:space="preserve"> A </w:t>
      </w:r>
      <w:r w:rsidR="00935DC8">
        <w:rPr>
          <w:rFonts w:asciiTheme="minorHAnsi" w:hAnsiTheme="minorHAnsi" w:cstheme="minorHAnsi"/>
          <w:b w:val="0"/>
          <w:bCs w:val="0"/>
          <w:color w:val="333333"/>
          <w:sz w:val="22"/>
          <w:szCs w:val="22"/>
        </w:rPr>
        <w:t xml:space="preserve">program designed from the ground up that is </w:t>
      </w:r>
      <w:r w:rsidR="00B12D44" w:rsidRPr="00B12D44">
        <w:rPr>
          <w:rFonts w:asciiTheme="minorHAnsi" w:hAnsiTheme="minorHAnsi" w:cstheme="minorHAnsi"/>
          <w:b w:val="0"/>
          <w:bCs w:val="0"/>
          <w:color w:val="333333"/>
          <w:sz w:val="22"/>
          <w:szCs w:val="22"/>
        </w:rPr>
        <w:t>simplified</w:t>
      </w:r>
      <w:r w:rsidR="00935DC8">
        <w:rPr>
          <w:rFonts w:asciiTheme="minorHAnsi" w:hAnsiTheme="minorHAnsi" w:cstheme="minorHAnsi"/>
          <w:b w:val="0"/>
          <w:bCs w:val="0"/>
          <w:color w:val="333333"/>
          <w:sz w:val="22"/>
          <w:szCs w:val="22"/>
        </w:rPr>
        <w:t xml:space="preserve"> and</w:t>
      </w:r>
      <w:r w:rsidR="00935DC8" w:rsidRPr="00B12D44">
        <w:rPr>
          <w:rFonts w:asciiTheme="minorHAnsi" w:hAnsiTheme="minorHAnsi" w:cstheme="minorHAnsi"/>
          <w:b w:val="0"/>
          <w:bCs w:val="0"/>
          <w:color w:val="333333"/>
          <w:sz w:val="22"/>
          <w:szCs w:val="22"/>
        </w:rPr>
        <w:t xml:space="preserve"> </w:t>
      </w:r>
      <w:r w:rsidR="00B12D44" w:rsidRPr="00B12D44">
        <w:rPr>
          <w:rFonts w:asciiTheme="minorHAnsi" w:hAnsiTheme="minorHAnsi" w:cstheme="minorHAnsi"/>
          <w:b w:val="0"/>
          <w:bCs w:val="0"/>
          <w:color w:val="333333"/>
          <w:sz w:val="22"/>
          <w:szCs w:val="22"/>
        </w:rPr>
        <w:t>intuitive to jump</w:t>
      </w:r>
      <w:r>
        <w:rPr>
          <w:rFonts w:asciiTheme="minorHAnsi" w:hAnsiTheme="minorHAnsi" w:cstheme="minorHAnsi"/>
          <w:b w:val="0"/>
          <w:bCs w:val="0"/>
          <w:color w:val="333333"/>
          <w:sz w:val="22"/>
          <w:szCs w:val="22"/>
        </w:rPr>
        <w:t>-</w:t>
      </w:r>
      <w:r w:rsidR="00B12D44" w:rsidRPr="00B12D44">
        <w:rPr>
          <w:rFonts w:asciiTheme="minorHAnsi" w:hAnsiTheme="minorHAnsi" w:cstheme="minorHAnsi"/>
          <w:b w:val="0"/>
          <w:bCs w:val="0"/>
          <w:color w:val="333333"/>
          <w:sz w:val="22"/>
          <w:szCs w:val="22"/>
        </w:rPr>
        <w:t xml:space="preserve">start results for the novice athlete and maximize efficiency for the seasoned </w:t>
      </w:r>
      <w:proofErr w:type="spellStart"/>
      <w:r w:rsidR="00B12D44" w:rsidRPr="00B12D44">
        <w:rPr>
          <w:rFonts w:asciiTheme="minorHAnsi" w:hAnsiTheme="minorHAnsi" w:cstheme="minorHAnsi"/>
          <w:b w:val="0"/>
          <w:bCs w:val="0"/>
          <w:color w:val="333333"/>
          <w:sz w:val="22"/>
          <w:szCs w:val="22"/>
        </w:rPr>
        <w:t>Crossfitter</w:t>
      </w:r>
      <w:proofErr w:type="spellEnd"/>
      <w:r w:rsidR="00B12D44" w:rsidRPr="00B12D44">
        <w:rPr>
          <w:rFonts w:asciiTheme="minorHAnsi" w:hAnsiTheme="minorHAnsi" w:cstheme="minorHAnsi"/>
          <w:b w:val="0"/>
          <w:bCs w:val="0"/>
          <w:color w:val="333333"/>
          <w:sz w:val="22"/>
          <w:szCs w:val="22"/>
        </w:rPr>
        <w:t xml:space="preserve">. </w:t>
      </w:r>
      <w:r>
        <w:rPr>
          <w:rFonts w:asciiTheme="minorHAnsi" w:hAnsiTheme="minorHAnsi" w:cstheme="minorHAnsi"/>
          <w:b w:val="0"/>
          <w:bCs w:val="0"/>
          <w:color w:val="333333"/>
          <w:sz w:val="22"/>
          <w:szCs w:val="22"/>
        </w:rPr>
        <w:t xml:space="preserve"> So if you're a</w:t>
      </w:r>
      <w:r w:rsidR="00B12D44" w:rsidRPr="00B12D44">
        <w:rPr>
          <w:rFonts w:asciiTheme="minorHAnsi" w:hAnsiTheme="minorHAnsi" w:cstheme="minorHAnsi"/>
          <w:b w:val="0"/>
          <w:bCs w:val="0"/>
          <w:color w:val="333333"/>
          <w:sz w:val="22"/>
          <w:szCs w:val="22"/>
        </w:rPr>
        <w:t xml:space="preserve"> box owner,</w:t>
      </w:r>
      <w:r>
        <w:rPr>
          <w:rFonts w:asciiTheme="minorHAnsi" w:hAnsiTheme="minorHAnsi" w:cstheme="minorHAnsi"/>
          <w:b w:val="0"/>
          <w:bCs w:val="0"/>
          <w:color w:val="333333"/>
          <w:sz w:val="22"/>
          <w:szCs w:val="22"/>
        </w:rPr>
        <w:t xml:space="preserve"> have you </w:t>
      </w:r>
      <w:r w:rsidR="00B12D44" w:rsidRPr="00B12D44">
        <w:rPr>
          <w:rFonts w:asciiTheme="minorHAnsi" w:hAnsiTheme="minorHAnsi" w:cstheme="minorHAnsi"/>
          <w:b w:val="0"/>
          <w:bCs w:val="0"/>
          <w:color w:val="333333"/>
          <w:sz w:val="22"/>
          <w:szCs w:val="22"/>
        </w:rPr>
        <w:t>ever dream</w:t>
      </w:r>
      <w:r w:rsidR="00935DC8">
        <w:rPr>
          <w:rFonts w:asciiTheme="minorHAnsi" w:hAnsiTheme="minorHAnsi" w:cstheme="minorHAnsi"/>
          <w:b w:val="0"/>
          <w:bCs w:val="0"/>
          <w:color w:val="333333"/>
          <w:sz w:val="22"/>
          <w:szCs w:val="22"/>
        </w:rPr>
        <w:t>ed</w:t>
      </w:r>
      <w:r w:rsidR="00B12D44" w:rsidRPr="00B12D44">
        <w:rPr>
          <w:rFonts w:asciiTheme="minorHAnsi" w:hAnsiTheme="minorHAnsi" w:cstheme="minorHAnsi"/>
          <w:b w:val="0"/>
          <w:bCs w:val="0"/>
          <w:color w:val="333333"/>
          <w:sz w:val="22"/>
          <w:szCs w:val="22"/>
        </w:rPr>
        <w:t xml:space="preserve"> of an easy way to input </w:t>
      </w:r>
      <w:proofErr w:type="spellStart"/>
      <w:r w:rsidR="00B12D44" w:rsidRPr="00B12D44">
        <w:rPr>
          <w:rFonts w:asciiTheme="minorHAnsi" w:hAnsiTheme="minorHAnsi" w:cstheme="minorHAnsi"/>
          <w:b w:val="0"/>
          <w:bCs w:val="0"/>
          <w:color w:val="333333"/>
          <w:sz w:val="22"/>
          <w:szCs w:val="22"/>
        </w:rPr>
        <w:t>WoDs</w:t>
      </w:r>
      <w:proofErr w:type="spellEnd"/>
      <w:r w:rsidR="00B12D44" w:rsidRPr="00B12D44">
        <w:rPr>
          <w:rFonts w:asciiTheme="minorHAnsi" w:hAnsiTheme="minorHAnsi" w:cstheme="minorHAnsi"/>
          <w:b w:val="0"/>
          <w:bCs w:val="0"/>
          <w:color w:val="333333"/>
          <w:sz w:val="22"/>
          <w:szCs w:val="22"/>
        </w:rPr>
        <w:t>? Well consider this your dream come true</w:t>
      </w:r>
      <w:r w:rsidR="00B12D44">
        <w:rPr>
          <w:rFonts w:asciiTheme="minorHAnsi" w:hAnsiTheme="minorHAnsi" w:cstheme="minorHAnsi"/>
          <w:b w:val="0"/>
          <w:bCs w:val="0"/>
          <w:color w:val="333333"/>
          <w:sz w:val="22"/>
          <w:szCs w:val="22"/>
        </w:rPr>
        <w:t>.</w:t>
      </w:r>
    </w:p>
    <w:p w14:paraId="11B2A0F5" w14:textId="77777777" w:rsidR="00B12D44" w:rsidRPr="00B12D44" w:rsidRDefault="00B12D44" w:rsidP="00B12D44">
      <w:pPr>
        <w:pStyle w:val="Heading2"/>
        <w:shd w:val="clear" w:color="auto" w:fill="FFFFFF"/>
        <w:spacing w:before="300" w:after="150"/>
        <w:rPr>
          <w:rFonts w:asciiTheme="minorHAnsi" w:hAnsiTheme="minorHAnsi" w:cstheme="minorHAnsi"/>
          <w:b w:val="0"/>
          <w:bCs w:val="0"/>
          <w:color w:val="333333"/>
          <w:sz w:val="22"/>
          <w:szCs w:val="22"/>
        </w:rPr>
      </w:pPr>
      <w:r>
        <w:rPr>
          <w:rFonts w:asciiTheme="minorHAnsi" w:hAnsiTheme="minorHAnsi" w:cstheme="minorHAnsi"/>
          <w:b w:val="0"/>
          <w:bCs w:val="0"/>
          <w:color w:val="333333"/>
          <w:sz w:val="22"/>
          <w:szCs w:val="22"/>
        </w:rPr>
        <w:tab/>
      </w:r>
      <w:r w:rsidRPr="00B12D44">
        <w:rPr>
          <w:rFonts w:asciiTheme="minorHAnsi" w:hAnsiTheme="minorHAnsi" w:cstheme="minorHAnsi"/>
          <w:b w:val="0"/>
          <w:bCs w:val="0"/>
          <w:color w:val="333333"/>
          <w:sz w:val="22"/>
          <w:szCs w:val="22"/>
          <w:u w:val="single"/>
        </w:rPr>
        <w:t>Header</w:t>
      </w:r>
      <w:r>
        <w:rPr>
          <w:rFonts w:asciiTheme="minorHAnsi" w:hAnsiTheme="minorHAnsi" w:cstheme="minorHAnsi"/>
          <w:b w:val="0"/>
          <w:bCs w:val="0"/>
          <w:color w:val="333333"/>
          <w:sz w:val="22"/>
          <w:szCs w:val="22"/>
        </w:rPr>
        <w:t>: “</w:t>
      </w:r>
      <w:r w:rsidRPr="00B12D44">
        <w:rPr>
          <w:rFonts w:asciiTheme="minorHAnsi" w:hAnsiTheme="minorHAnsi" w:cstheme="minorHAnsi"/>
          <w:b w:val="0"/>
          <w:bCs w:val="0"/>
          <w:color w:val="333333"/>
          <w:sz w:val="22"/>
          <w:szCs w:val="22"/>
        </w:rPr>
        <w:t xml:space="preserve">It's more than just </w:t>
      </w:r>
      <w:proofErr w:type="spellStart"/>
      <w:r w:rsidRPr="00B12D44">
        <w:rPr>
          <w:rFonts w:asciiTheme="minorHAnsi" w:hAnsiTheme="minorHAnsi" w:cstheme="minorHAnsi"/>
          <w:b w:val="0"/>
          <w:bCs w:val="0"/>
          <w:color w:val="333333"/>
          <w:sz w:val="22"/>
          <w:szCs w:val="22"/>
        </w:rPr>
        <w:t>Crossfit</w:t>
      </w:r>
      <w:proofErr w:type="spellEnd"/>
      <w:r>
        <w:rPr>
          <w:rFonts w:asciiTheme="minorHAnsi" w:hAnsiTheme="minorHAnsi" w:cstheme="minorHAnsi"/>
          <w:b w:val="0"/>
          <w:bCs w:val="0"/>
          <w:color w:val="333333"/>
          <w:sz w:val="22"/>
          <w:szCs w:val="22"/>
        </w:rPr>
        <w:t>”</w:t>
      </w:r>
    </w:p>
    <w:p w14:paraId="0CD59F2A" w14:textId="2760F24F" w:rsidR="00B12D44" w:rsidRDefault="00B12D44" w:rsidP="00B12D44">
      <w:pPr>
        <w:pStyle w:val="Heading2"/>
        <w:shd w:val="clear" w:color="auto" w:fill="FFFFFF"/>
        <w:spacing w:before="300" w:after="150"/>
        <w:ind w:left="1440"/>
        <w:rPr>
          <w:rFonts w:asciiTheme="minorHAnsi" w:hAnsiTheme="minorHAnsi" w:cstheme="minorHAnsi"/>
          <w:b w:val="0"/>
          <w:bCs w:val="0"/>
          <w:color w:val="333333"/>
          <w:sz w:val="22"/>
          <w:szCs w:val="22"/>
        </w:rPr>
      </w:pPr>
      <w:r w:rsidRPr="00B12D44">
        <w:rPr>
          <w:rFonts w:asciiTheme="minorHAnsi" w:hAnsiTheme="minorHAnsi" w:cstheme="minorHAnsi"/>
          <w:b w:val="0"/>
          <w:bCs w:val="0"/>
          <w:color w:val="333333"/>
          <w:sz w:val="22"/>
          <w:szCs w:val="22"/>
        </w:rPr>
        <w:t>A well</w:t>
      </w:r>
      <w:r w:rsidR="00F10DB4">
        <w:rPr>
          <w:rFonts w:asciiTheme="minorHAnsi" w:hAnsiTheme="minorHAnsi" w:cstheme="minorHAnsi"/>
          <w:b w:val="0"/>
          <w:bCs w:val="0"/>
          <w:color w:val="333333"/>
          <w:sz w:val="22"/>
          <w:szCs w:val="22"/>
        </w:rPr>
        <w:t>-</w:t>
      </w:r>
      <w:r w:rsidRPr="00B12D44">
        <w:rPr>
          <w:rFonts w:asciiTheme="minorHAnsi" w:hAnsiTheme="minorHAnsi" w:cstheme="minorHAnsi"/>
          <w:b w:val="0"/>
          <w:bCs w:val="0"/>
          <w:color w:val="333333"/>
          <w:sz w:val="22"/>
          <w:szCs w:val="22"/>
        </w:rPr>
        <w:t>balanced athlete knows that Fran and Grace aren't the only ways to measure performance. We've included several other important measurements to guide you to an Elite status</w:t>
      </w:r>
      <w:r>
        <w:rPr>
          <w:rFonts w:asciiTheme="minorHAnsi" w:hAnsiTheme="minorHAnsi" w:cstheme="minorHAnsi"/>
          <w:b w:val="0"/>
          <w:bCs w:val="0"/>
          <w:color w:val="333333"/>
          <w:sz w:val="22"/>
          <w:szCs w:val="22"/>
        </w:rPr>
        <w:t>.</w:t>
      </w:r>
    </w:p>
    <w:p w14:paraId="7A47BEA9" w14:textId="77777777" w:rsidR="00B12D44" w:rsidRDefault="00B12D44" w:rsidP="00B12D44">
      <w:pPr>
        <w:pStyle w:val="Heading2"/>
        <w:shd w:val="clear" w:color="auto" w:fill="FFFFFF"/>
        <w:spacing w:before="300" w:after="150"/>
        <w:rPr>
          <w:rFonts w:asciiTheme="minorHAnsi" w:hAnsiTheme="minorHAnsi" w:cstheme="minorHAnsi"/>
          <w:b w:val="0"/>
          <w:bCs w:val="0"/>
          <w:i/>
          <w:color w:val="333333"/>
          <w:sz w:val="22"/>
          <w:szCs w:val="22"/>
        </w:rPr>
      </w:pPr>
      <w:r w:rsidRPr="00B12D44">
        <w:rPr>
          <w:rFonts w:asciiTheme="minorHAnsi" w:hAnsiTheme="minorHAnsi" w:cstheme="minorHAnsi"/>
          <w:bCs w:val="0"/>
          <w:color w:val="333333"/>
          <w:sz w:val="22"/>
          <w:szCs w:val="22"/>
          <w:u w:val="single"/>
        </w:rPr>
        <w:t>PAGE</w:t>
      </w:r>
      <w:r>
        <w:rPr>
          <w:rFonts w:asciiTheme="minorHAnsi" w:hAnsiTheme="minorHAnsi" w:cstheme="minorHAnsi"/>
          <w:b w:val="0"/>
          <w:bCs w:val="0"/>
          <w:color w:val="333333"/>
          <w:sz w:val="22"/>
          <w:szCs w:val="22"/>
        </w:rPr>
        <w:t xml:space="preserve">: </w:t>
      </w:r>
      <w:r w:rsidRPr="00B12D44">
        <w:rPr>
          <w:rFonts w:asciiTheme="minorHAnsi" w:hAnsiTheme="minorHAnsi" w:cstheme="minorHAnsi"/>
          <w:b w:val="0"/>
          <w:bCs w:val="0"/>
          <w:i/>
          <w:color w:val="333333"/>
          <w:sz w:val="22"/>
          <w:szCs w:val="22"/>
        </w:rPr>
        <w:t>about.html</w:t>
      </w:r>
    </w:p>
    <w:p w14:paraId="2D6A4046" w14:textId="77777777" w:rsidR="00B12D44" w:rsidRDefault="00B12D44" w:rsidP="00B12D44">
      <w:pPr>
        <w:pStyle w:val="Heading2"/>
        <w:shd w:val="clear" w:color="auto" w:fill="FFFFFF"/>
        <w:spacing w:before="300" w:after="150"/>
        <w:rPr>
          <w:rFonts w:asciiTheme="minorHAnsi" w:hAnsiTheme="minorHAnsi" w:cstheme="minorHAnsi"/>
          <w:b w:val="0"/>
          <w:bCs w:val="0"/>
          <w:color w:val="333333"/>
          <w:sz w:val="22"/>
          <w:szCs w:val="22"/>
        </w:rPr>
      </w:pPr>
      <w:r>
        <w:rPr>
          <w:rFonts w:asciiTheme="minorHAnsi" w:hAnsiTheme="minorHAnsi" w:cstheme="minorHAnsi"/>
          <w:b w:val="0"/>
          <w:bCs w:val="0"/>
          <w:i/>
          <w:color w:val="333333"/>
          <w:sz w:val="22"/>
          <w:szCs w:val="22"/>
        </w:rPr>
        <w:tab/>
      </w:r>
      <w:r w:rsidRPr="00B12D44">
        <w:rPr>
          <w:rFonts w:asciiTheme="minorHAnsi" w:hAnsiTheme="minorHAnsi" w:cstheme="minorHAnsi"/>
          <w:b w:val="0"/>
          <w:bCs w:val="0"/>
          <w:color w:val="333333"/>
          <w:sz w:val="22"/>
          <w:szCs w:val="22"/>
          <w:u w:val="single"/>
        </w:rPr>
        <w:t>Header</w:t>
      </w:r>
      <w:r>
        <w:rPr>
          <w:rFonts w:asciiTheme="minorHAnsi" w:hAnsiTheme="minorHAnsi" w:cstheme="minorHAnsi"/>
          <w:b w:val="0"/>
          <w:bCs w:val="0"/>
          <w:color w:val="333333"/>
          <w:sz w:val="22"/>
          <w:szCs w:val="22"/>
        </w:rPr>
        <w:t>: “H</w:t>
      </w:r>
      <w:r w:rsidRPr="00B12D44">
        <w:rPr>
          <w:rFonts w:asciiTheme="minorHAnsi" w:hAnsiTheme="minorHAnsi" w:cstheme="minorHAnsi"/>
          <w:b w:val="0"/>
          <w:bCs w:val="0"/>
          <w:color w:val="333333"/>
          <w:sz w:val="22"/>
          <w:szCs w:val="22"/>
        </w:rPr>
        <w:t>ow it began...</w:t>
      </w:r>
      <w:r>
        <w:rPr>
          <w:rFonts w:asciiTheme="minorHAnsi" w:hAnsiTheme="minorHAnsi" w:cstheme="minorHAnsi"/>
          <w:b w:val="0"/>
          <w:bCs w:val="0"/>
          <w:color w:val="333333"/>
          <w:sz w:val="22"/>
          <w:szCs w:val="22"/>
        </w:rPr>
        <w:t>”</w:t>
      </w:r>
    </w:p>
    <w:p w14:paraId="6030800A" w14:textId="28F03295" w:rsidR="00B12D44" w:rsidRPr="00B12D44" w:rsidRDefault="00B12D44" w:rsidP="00B12D44">
      <w:pPr>
        <w:pStyle w:val="Heading2"/>
        <w:shd w:val="clear" w:color="auto" w:fill="FFFFFF"/>
        <w:spacing w:before="300" w:after="150"/>
        <w:ind w:left="1440"/>
        <w:rPr>
          <w:rFonts w:asciiTheme="minorHAnsi" w:hAnsiTheme="minorHAnsi" w:cstheme="minorHAnsi"/>
          <w:b w:val="0"/>
          <w:bCs w:val="0"/>
          <w:color w:val="333333"/>
          <w:sz w:val="22"/>
          <w:szCs w:val="22"/>
        </w:rPr>
      </w:pPr>
      <w:r w:rsidRPr="00B12D44">
        <w:rPr>
          <w:rFonts w:asciiTheme="minorHAnsi" w:hAnsiTheme="minorHAnsi" w:cstheme="minorHAnsi"/>
          <w:b w:val="0"/>
          <w:bCs w:val="0"/>
          <w:color w:val="333333"/>
          <w:sz w:val="22"/>
          <w:szCs w:val="22"/>
        </w:rPr>
        <w:t xml:space="preserve">It all </w:t>
      </w:r>
      <w:r w:rsidR="00F10DB4">
        <w:rPr>
          <w:rFonts w:asciiTheme="minorHAnsi" w:hAnsiTheme="minorHAnsi" w:cstheme="minorHAnsi"/>
          <w:b w:val="0"/>
          <w:bCs w:val="0"/>
          <w:color w:val="333333"/>
          <w:sz w:val="22"/>
          <w:szCs w:val="22"/>
        </w:rPr>
        <w:t>started</w:t>
      </w:r>
      <w:r w:rsidRPr="00B12D44">
        <w:rPr>
          <w:rFonts w:asciiTheme="minorHAnsi" w:hAnsiTheme="minorHAnsi" w:cstheme="minorHAnsi"/>
          <w:b w:val="0"/>
          <w:bCs w:val="0"/>
          <w:color w:val="333333"/>
          <w:sz w:val="22"/>
          <w:szCs w:val="22"/>
        </w:rPr>
        <w:t xml:space="preserve"> when I first discovered this blog, forum style thing hosted on Crossfit.com. I was a senior in </w:t>
      </w:r>
      <w:proofErr w:type="spellStart"/>
      <w:r w:rsidRPr="00B12D44">
        <w:rPr>
          <w:rFonts w:asciiTheme="minorHAnsi" w:hAnsiTheme="minorHAnsi" w:cstheme="minorHAnsi"/>
          <w:b w:val="0"/>
          <w:bCs w:val="0"/>
          <w:color w:val="333333"/>
          <w:sz w:val="22"/>
          <w:szCs w:val="22"/>
        </w:rPr>
        <w:t>highschool</w:t>
      </w:r>
      <w:proofErr w:type="spellEnd"/>
      <w:r w:rsidRPr="00B12D44">
        <w:rPr>
          <w:rFonts w:asciiTheme="minorHAnsi" w:hAnsiTheme="minorHAnsi" w:cstheme="minorHAnsi"/>
          <w:b w:val="0"/>
          <w:bCs w:val="0"/>
          <w:color w:val="333333"/>
          <w:sz w:val="22"/>
          <w:szCs w:val="22"/>
        </w:rPr>
        <w:t xml:space="preserve">, played varsity tennis, and was about to transition into College. So of course I was looking to get stronger, faster, and have those washboard abs. I googled </w:t>
      </w:r>
      <w:proofErr w:type="spellStart"/>
      <w:r w:rsidRPr="00B12D44">
        <w:rPr>
          <w:rFonts w:asciiTheme="minorHAnsi" w:hAnsiTheme="minorHAnsi" w:cstheme="minorHAnsi"/>
          <w:b w:val="0"/>
          <w:bCs w:val="0"/>
          <w:color w:val="333333"/>
          <w:sz w:val="22"/>
          <w:szCs w:val="22"/>
        </w:rPr>
        <w:t>Crossfit</w:t>
      </w:r>
      <w:proofErr w:type="spellEnd"/>
      <w:r w:rsidRPr="00B12D44">
        <w:rPr>
          <w:rFonts w:asciiTheme="minorHAnsi" w:hAnsiTheme="minorHAnsi" w:cstheme="minorHAnsi"/>
          <w:b w:val="0"/>
          <w:bCs w:val="0"/>
          <w:color w:val="333333"/>
          <w:sz w:val="22"/>
          <w:szCs w:val="22"/>
        </w:rPr>
        <w:t xml:space="preserve">, saw pictures of people that looked as if they </w:t>
      </w:r>
      <w:r w:rsidR="00F10DB4">
        <w:rPr>
          <w:rFonts w:asciiTheme="minorHAnsi" w:hAnsiTheme="minorHAnsi" w:cstheme="minorHAnsi"/>
          <w:b w:val="0"/>
          <w:bCs w:val="0"/>
          <w:color w:val="333333"/>
          <w:sz w:val="22"/>
          <w:szCs w:val="22"/>
        </w:rPr>
        <w:t xml:space="preserve">were Spartans </w:t>
      </w:r>
      <w:r w:rsidRPr="00B12D44">
        <w:rPr>
          <w:rFonts w:asciiTheme="minorHAnsi" w:hAnsiTheme="minorHAnsi" w:cstheme="minorHAnsi"/>
          <w:b w:val="0"/>
          <w:bCs w:val="0"/>
          <w:color w:val="333333"/>
          <w:sz w:val="22"/>
          <w:szCs w:val="22"/>
        </w:rPr>
        <w:t xml:space="preserve">from </w:t>
      </w:r>
      <w:r w:rsidRPr="00935DC8">
        <w:rPr>
          <w:rFonts w:asciiTheme="minorHAnsi" w:hAnsiTheme="minorHAnsi" w:cstheme="minorHAnsi"/>
          <w:b w:val="0"/>
          <w:bCs w:val="0"/>
          <w:i/>
          <w:color w:val="333333"/>
          <w:sz w:val="22"/>
          <w:szCs w:val="22"/>
        </w:rPr>
        <w:t>300</w:t>
      </w:r>
      <w:r w:rsidRPr="00B12D44">
        <w:rPr>
          <w:rFonts w:asciiTheme="minorHAnsi" w:hAnsiTheme="minorHAnsi" w:cstheme="minorHAnsi"/>
          <w:b w:val="0"/>
          <w:bCs w:val="0"/>
          <w:color w:val="333333"/>
          <w:sz w:val="22"/>
          <w:szCs w:val="22"/>
        </w:rPr>
        <w:t xml:space="preserve">, and knew that I wanted to dive in. </w:t>
      </w:r>
    </w:p>
    <w:p w14:paraId="3FACEBD4" w14:textId="77777777" w:rsidR="00B12D44" w:rsidRPr="00B12D44" w:rsidRDefault="00B12D44" w:rsidP="00B12D44">
      <w:pPr>
        <w:pStyle w:val="Heading2"/>
        <w:shd w:val="clear" w:color="auto" w:fill="FFFFFF"/>
        <w:spacing w:before="300" w:after="150"/>
        <w:rPr>
          <w:rFonts w:asciiTheme="minorHAnsi" w:hAnsiTheme="minorHAnsi" w:cstheme="minorHAnsi"/>
          <w:b w:val="0"/>
          <w:bCs w:val="0"/>
          <w:color w:val="333333"/>
          <w:sz w:val="22"/>
          <w:szCs w:val="22"/>
        </w:rPr>
      </w:pPr>
    </w:p>
    <w:p w14:paraId="67E008F1" w14:textId="2D19931F" w:rsidR="00B12D44" w:rsidRPr="00B12D44" w:rsidRDefault="00F10DB4" w:rsidP="00B12D44">
      <w:pPr>
        <w:pStyle w:val="Heading2"/>
        <w:shd w:val="clear" w:color="auto" w:fill="FFFFFF"/>
        <w:spacing w:before="300" w:after="150"/>
        <w:ind w:left="1440"/>
        <w:rPr>
          <w:rFonts w:asciiTheme="minorHAnsi" w:hAnsiTheme="minorHAnsi" w:cstheme="minorHAnsi"/>
          <w:b w:val="0"/>
          <w:bCs w:val="0"/>
          <w:color w:val="333333"/>
          <w:sz w:val="22"/>
          <w:szCs w:val="22"/>
        </w:rPr>
      </w:pPr>
      <w:r>
        <w:rPr>
          <w:rFonts w:asciiTheme="minorHAnsi" w:hAnsiTheme="minorHAnsi" w:cstheme="minorHAnsi"/>
          <w:b w:val="0"/>
          <w:bCs w:val="0"/>
          <w:color w:val="333333"/>
          <w:sz w:val="22"/>
          <w:szCs w:val="22"/>
        </w:rPr>
        <w:lastRenderedPageBreak/>
        <w:t>And that's exactly what I did</w:t>
      </w:r>
      <w:r w:rsidR="00B12D44" w:rsidRPr="00B12D44">
        <w:rPr>
          <w:rFonts w:asciiTheme="minorHAnsi" w:hAnsiTheme="minorHAnsi" w:cstheme="minorHAnsi"/>
          <w:b w:val="0"/>
          <w:bCs w:val="0"/>
          <w:color w:val="333333"/>
          <w:sz w:val="22"/>
          <w:szCs w:val="22"/>
        </w:rPr>
        <w:t xml:space="preserve">, but at my local YMCA. The workout was double </w:t>
      </w:r>
      <w:proofErr w:type="spellStart"/>
      <w:r w:rsidR="00B12D44" w:rsidRPr="00B12D44">
        <w:rPr>
          <w:rFonts w:asciiTheme="minorHAnsi" w:hAnsiTheme="minorHAnsi" w:cstheme="minorHAnsi"/>
          <w:b w:val="0"/>
          <w:bCs w:val="0"/>
          <w:color w:val="333333"/>
          <w:sz w:val="22"/>
          <w:szCs w:val="22"/>
        </w:rPr>
        <w:t>unders</w:t>
      </w:r>
      <w:proofErr w:type="spellEnd"/>
      <w:r w:rsidR="00B12D44" w:rsidRPr="00B12D44">
        <w:rPr>
          <w:rFonts w:asciiTheme="minorHAnsi" w:hAnsiTheme="minorHAnsi" w:cstheme="minorHAnsi"/>
          <w:b w:val="0"/>
          <w:bCs w:val="0"/>
          <w:color w:val="333333"/>
          <w:sz w:val="22"/>
          <w:szCs w:val="22"/>
        </w:rPr>
        <w:t xml:space="preserve"> and </w:t>
      </w:r>
      <w:proofErr w:type="spellStart"/>
      <w:r w:rsidR="00B12D44" w:rsidRPr="00B12D44">
        <w:rPr>
          <w:rFonts w:asciiTheme="minorHAnsi" w:hAnsiTheme="minorHAnsi" w:cstheme="minorHAnsi"/>
          <w:b w:val="0"/>
          <w:bCs w:val="0"/>
          <w:color w:val="333333"/>
          <w:sz w:val="22"/>
          <w:szCs w:val="22"/>
        </w:rPr>
        <w:t>kettlebell</w:t>
      </w:r>
      <w:proofErr w:type="spellEnd"/>
      <w:r w:rsidR="00B12D44" w:rsidRPr="00B12D44">
        <w:rPr>
          <w:rFonts w:asciiTheme="minorHAnsi" w:hAnsiTheme="minorHAnsi" w:cstheme="minorHAnsi"/>
          <w:b w:val="0"/>
          <w:bCs w:val="0"/>
          <w:color w:val="333333"/>
          <w:sz w:val="22"/>
          <w:szCs w:val="22"/>
        </w:rPr>
        <w:t xml:space="preserve"> swings</w:t>
      </w:r>
      <w:r>
        <w:rPr>
          <w:rFonts w:asciiTheme="minorHAnsi" w:hAnsiTheme="minorHAnsi" w:cstheme="minorHAnsi"/>
          <w:b w:val="0"/>
          <w:bCs w:val="0"/>
          <w:color w:val="333333"/>
          <w:sz w:val="22"/>
          <w:szCs w:val="22"/>
        </w:rPr>
        <w:t xml:space="preserve"> —</w:t>
      </w:r>
      <w:r w:rsidR="00B12D44" w:rsidRPr="00B12D44">
        <w:rPr>
          <w:rFonts w:asciiTheme="minorHAnsi" w:hAnsiTheme="minorHAnsi" w:cstheme="minorHAnsi"/>
          <w:b w:val="0"/>
          <w:bCs w:val="0"/>
          <w:color w:val="333333"/>
          <w:sz w:val="22"/>
          <w:szCs w:val="22"/>
        </w:rPr>
        <w:t xml:space="preserve"> a real burner. I did awful </w:t>
      </w:r>
      <w:r w:rsidR="0066150D">
        <w:rPr>
          <w:rFonts w:asciiTheme="minorHAnsi" w:hAnsiTheme="minorHAnsi" w:cstheme="minorHAnsi"/>
          <w:b w:val="0"/>
          <w:bCs w:val="0"/>
          <w:color w:val="333333"/>
          <w:sz w:val="22"/>
          <w:szCs w:val="22"/>
        </w:rPr>
        <w:t xml:space="preserve">and didn't quite find it as appealing as I thought it would be, </w:t>
      </w:r>
      <w:r w:rsidR="00B12D44" w:rsidRPr="00B12D44">
        <w:rPr>
          <w:rFonts w:asciiTheme="minorHAnsi" w:hAnsiTheme="minorHAnsi" w:cstheme="minorHAnsi"/>
          <w:b w:val="0"/>
          <w:bCs w:val="0"/>
          <w:color w:val="333333"/>
          <w:sz w:val="22"/>
          <w:szCs w:val="22"/>
        </w:rPr>
        <w:t>but I didn’t find it</w:t>
      </w:r>
      <w:r w:rsidR="0066150D">
        <w:rPr>
          <w:rFonts w:asciiTheme="minorHAnsi" w:hAnsiTheme="minorHAnsi" w:cstheme="minorHAnsi"/>
          <w:b w:val="0"/>
          <w:bCs w:val="0"/>
          <w:color w:val="333333"/>
          <w:sz w:val="22"/>
          <w:szCs w:val="22"/>
        </w:rPr>
        <w:t xml:space="preserve"> too</w:t>
      </w:r>
      <w:r w:rsidR="00B12D44" w:rsidRPr="00B12D44">
        <w:rPr>
          <w:rFonts w:asciiTheme="minorHAnsi" w:hAnsiTheme="minorHAnsi" w:cstheme="minorHAnsi"/>
          <w:b w:val="0"/>
          <w:bCs w:val="0"/>
          <w:color w:val="333333"/>
          <w:sz w:val="22"/>
          <w:szCs w:val="22"/>
        </w:rPr>
        <w:t xml:space="preserve"> difficult</w:t>
      </w:r>
      <w:r w:rsidR="0066150D">
        <w:rPr>
          <w:rFonts w:asciiTheme="minorHAnsi" w:hAnsiTheme="minorHAnsi" w:cstheme="minorHAnsi"/>
          <w:b w:val="0"/>
          <w:bCs w:val="0"/>
          <w:color w:val="333333"/>
          <w:sz w:val="22"/>
          <w:szCs w:val="22"/>
        </w:rPr>
        <w:t>; t</w:t>
      </w:r>
      <w:r w:rsidR="00B12D44" w:rsidRPr="00B12D44">
        <w:rPr>
          <w:rFonts w:asciiTheme="minorHAnsi" w:hAnsiTheme="minorHAnsi" w:cstheme="minorHAnsi"/>
          <w:b w:val="0"/>
          <w:bCs w:val="0"/>
          <w:color w:val="333333"/>
          <w:sz w:val="22"/>
          <w:szCs w:val="22"/>
        </w:rPr>
        <w:t>hus</w:t>
      </w:r>
      <w:r w:rsidR="0066150D">
        <w:rPr>
          <w:rFonts w:asciiTheme="minorHAnsi" w:hAnsiTheme="minorHAnsi" w:cstheme="minorHAnsi"/>
          <w:b w:val="0"/>
          <w:bCs w:val="0"/>
          <w:color w:val="333333"/>
          <w:sz w:val="22"/>
          <w:szCs w:val="22"/>
        </w:rPr>
        <w:t>,</w:t>
      </w:r>
      <w:r w:rsidR="00B12D44" w:rsidRPr="00B12D44">
        <w:rPr>
          <w:rFonts w:asciiTheme="minorHAnsi" w:hAnsiTheme="minorHAnsi" w:cstheme="minorHAnsi"/>
          <w:b w:val="0"/>
          <w:bCs w:val="0"/>
          <w:color w:val="333333"/>
          <w:sz w:val="22"/>
          <w:szCs w:val="22"/>
        </w:rPr>
        <w:t xml:space="preserve"> I redirected my focus toward other forms of training. A year later I came back into it and associated myself with my first box: </w:t>
      </w:r>
      <w:proofErr w:type="spellStart"/>
      <w:r w:rsidR="00B12D44" w:rsidRPr="00B12D44">
        <w:rPr>
          <w:rFonts w:asciiTheme="minorHAnsi" w:hAnsiTheme="minorHAnsi" w:cstheme="minorHAnsi"/>
          <w:b w:val="0"/>
          <w:bCs w:val="0"/>
          <w:color w:val="333333"/>
          <w:sz w:val="22"/>
          <w:szCs w:val="22"/>
        </w:rPr>
        <w:t>Crossfit</w:t>
      </w:r>
      <w:proofErr w:type="spellEnd"/>
      <w:r w:rsidR="00B12D44" w:rsidRPr="00B12D44">
        <w:rPr>
          <w:rFonts w:asciiTheme="minorHAnsi" w:hAnsiTheme="minorHAnsi" w:cstheme="minorHAnsi"/>
          <w:b w:val="0"/>
          <w:bCs w:val="0"/>
          <w:color w:val="333333"/>
          <w:sz w:val="22"/>
          <w:szCs w:val="22"/>
        </w:rPr>
        <w:t xml:space="preserve"> Frederick. My first </w:t>
      </w:r>
      <w:proofErr w:type="spellStart"/>
      <w:r w:rsidR="00B12D44" w:rsidRPr="00B12D44">
        <w:rPr>
          <w:rFonts w:asciiTheme="minorHAnsi" w:hAnsiTheme="minorHAnsi" w:cstheme="minorHAnsi"/>
          <w:b w:val="0"/>
          <w:bCs w:val="0"/>
          <w:color w:val="333333"/>
          <w:sz w:val="22"/>
          <w:szCs w:val="22"/>
        </w:rPr>
        <w:t>WoD</w:t>
      </w:r>
      <w:proofErr w:type="spellEnd"/>
      <w:r w:rsidR="00B12D44" w:rsidRPr="00B12D44">
        <w:rPr>
          <w:rFonts w:asciiTheme="minorHAnsi" w:hAnsiTheme="minorHAnsi" w:cstheme="minorHAnsi"/>
          <w:b w:val="0"/>
          <w:bCs w:val="0"/>
          <w:color w:val="333333"/>
          <w:sz w:val="22"/>
          <w:szCs w:val="22"/>
        </w:rPr>
        <w:t xml:space="preserve"> </w:t>
      </w:r>
      <w:r w:rsidR="00935DC8">
        <w:rPr>
          <w:rFonts w:asciiTheme="minorHAnsi" w:hAnsiTheme="minorHAnsi" w:cstheme="minorHAnsi"/>
          <w:b w:val="0"/>
          <w:bCs w:val="0"/>
          <w:color w:val="333333"/>
          <w:sz w:val="22"/>
          <w:szCs w:val="22"/>
        </w:rPr>
        <w:t xml:space="preserve">at </w:t>
      </w:r>
      <w:proofErr w:type="spellStart"/>
      <w:r w:rsidR="00935DC8">
        <w:rPr>
          <w:rFonts w:asciiTheme="minorHAnsi" w:hAnsiTheme="minorHAnsi" w:cstheme="minorHAnsi"/>
          <w:b w:val="0"/>
          <w:bCs w:val="0"/>
          <w:color w:val="333333"/>
          <w:sz w:val="22"/>
          <w:szCs w:val="22"/>
        </w:rPr>
        <w:t>Crossfit</w:t>
      </w:r>
      <w:proofErr w:type="spellEnd"/>
      <w:r w:rsidR="00935DC8">
        <w:rPr>
          <w:rFonts w:asciiTheme="minorHAnsi" w:hAnsiTheme="minorHAnsi" w:cstheme="minorHAnsi"/>
          <w:b w:val="0"/>
          <w:bCs w:val="0"/>
          <w:color w:val="333333"/>
          <w:sz w:val="22"/>
          <w:szCs w:val="22"/>
        </w:rPr>
        <w:t xml:space="preserve"> Frederick</w:t>
      </w:r>
      <w:r w:rsidR="00935DC8" w:rsidRPr="00B12D44">
        <w:rPr>
          <w:rFonts w:asciiTheme="minorHAnsi" w:hAnsiTheme="minorHAnsi" w:cstheme="minorHAnsi"/>
          <w:b w:val="0"/>
          <w:bCs w:val="0"/>
          <w:color w:val="333333"/>
          <w:sz w:val="22"/>
          <w:szCs w:val="22"/>
        </w:rPr>
        <w:t xml:space="preserve"> </w:t>
      </w:r>
      <w:r w:rsidR="00B12D44" w:rsidRPr="00B12D44">
        <w:rPr>
          <w:rFonts w:asciiTheme="minorHAnsi" w:hAnsiTheme="minorHAnsi" w:cstheme="minorHAnsi"/>
          <w:b w:val="0"/>
          <w:bCs w:val="0"/>
          <w:color w:val="333333"/>
          <w:sz w:val="22"/>
          <w:szCs w:val="22"/>
        </w:rPr>
        <w:t xml:space="preserve">was Deck of Cards. I was hooked. Fast forward three years, </w:t>
      </w:r>
      <w:r w:rsidR="0066150D">
        <w:rPr>
          <w:rFonts w:asciiTheme="minorHAnsi" w:hAnsiTheme="minorHAnsi" w:cstheme="minorHAnsi"/>
          <w:b w:val="0"/>
          <w:bCs w:val="0"/>
          <w:color w:val="333333"/>
          <w:sz w:val="22"/>
          <w:szCs w:val="22"/>
        </w:rPr>
        <w:t xml:space="preserve">and </w:t>
      </w:r>
      <w:r w:rsidR="00B12D44" w:rsidRPr="00B12D44">
        <w:rPr>
          <w:rFonts w:asciiTheme="minorHAnsi" w:hAnsiTheme="minorHAnsi" w:cstheme="minorHAnsi"/>
          <w:b w:val="0"/>
          <w:bCs w:val="0"/>
          <w:color w:val="333333"/>
          <w:sz w:val="22"/>
          <w:szCs w:val="22"/>
        </w:rPr>
        <w:t xml:space="preserve">I've received my CF level 1 Certificate to coach (at my first box), I was significantly stronger, faster, and leaner; and I wanted to take my training to the next level. I wanted to compete in an actual competition. </w:t>
      </w:r>
    </w:p>
    <w:p w14:paraId="18C3F918" w14:textId="16F2132A" w:rsidR="00B12D44" w:rsidRPr="00B12D44" w:rsidRDefault="00B12D44" w:rsidP="00B12D44">
      <w:pPr>
        <w:pStyle w:val="Heading2"/>
        <w:shd w:val="clear" w:color="auto" w:fill="FFFFFF"/>
        <w:spacing w:before="300" w:after="150"/>
        <w:ind w:left="1440"/>
        <w:rPr>
          <w:rFonts w:asciiTheme="minorHAnsi" w:hAnsiTheme="minorHAnsi" w:cstheme="minorHAnsi"/>
          <w:b w:val="0"/>
          <w:bCs w:val="0"/>
          <w:color w:val="333333"/>
          <w:sz w:val="22"/>
          <w:szCs w:val="22"/>
        </w:rPr>
      </w:pPr>
      <w:proofErr w:type="gramStart"/>
      <w:r w:rsidRPr="00B12D44">
        <w:rPr>
          <w:rFonts w:asciiTheme="minorHAnsi" w:hAnsiTheme="minorHAnsi" w:cstheme="minorHAnsi"/>
          <w:b w:val="0"/>
          <w:bCs w:val="0"/>
          <w:color w:val="333333"/>
          <w:sz w:val="22"/>
          <w:szCs w:val="22"/>
        </w:rPr>
        <w:t>My first competition.</w:t>
      </w:r>
      <w:proofErr w:type="gramEnd"/>
      <w:r w:rsidRPr="00B12D44">
        <w:rPr>
          <w:rFonts w:asciiTheme="minorHAnsi" w:hAnsiTheme="minorHAnsi" w:cstheme="minorHAnsi"/>
          <w:b w:val="0"/>
          <w:bCs w:val="0"/>
          <w:color w:val="333333"/>
          <w:sz w:val="22"/>
          <w:szCs w:val="22"/>
        </w:rPr>
        <w:t xml:space="preserve"> Many people </w:t>
      </w:r>
      <w:r w:rsidR="0066150D">
        <w:rPr>
          <w:rFonts w:asciiTheme="minorHAnsi" w:hAnsiTheme="minorHAnsi" w:cstheme="minorHAnsi"/>
          <w:b w:val="0"/>
          <w:bCs w:val="0"/>
          <w:color w:val="333333"/>
          <w:sz w:val="22"/>
          <w:szCs w:val="22"/>
        </w:rPr>
        <w:t xml:space="preserve">that I know who </w:t>
      </w:r>
      <w:r w:rsidRPr="00B12D44">
        <w:rPr>
          <w:rFonts w:asciiTheme="minorHAnsi" w:hAnsiTheme="minorHAnsi" w:cstheme="minorHAnsi"/>
          <w:b w:val="0"/>
          <w:bCs w:val="0"/>
          <w:color w:val="333333"/>
          <w:sz w:val="22"/>
          <w:szCs w:val="22"/>
        </w:rPr>
        <w:t>want to compete start out in Novice, or Intermediate</w:t>
      </w:r>
      <w:r w:rsidR="0066150D">
        <w:rPr>
          <w:rFonts w:asciiTheme="minorHAnsi" w:hAnsiTheme="minorHAnsi" w:cstheme="minorHAnsi"/>
          <w:b w:val="0"/>
          <w:bCs w:val="0"/>
          <w:color w:val="333333"/>
          <w:sz w:val="22"/>
          <w:szCs w:val="22"/>
        </w:rPr>
        <w:t>.</w:t>
      </w:r>
      <w:r w:rsidRPr="00B12D44">
        <w:rPr>
          <w:rFonts w:asciiTheme="minorHAnsi" w:hAnsiTheme="minorHAnsi" w:cstheme="minorHAnsi"/>
          <w:b w:val="0"/>
          <w:bCs w:val="0"/>
          <w:color w:val="333333"/>
          <w:sz w:val="22"/>
          <w:szCs w:val="22"/>
        </w:rPr>
        <w:t xml:space="preserve"> </w:t>
      </w:r>
      <w:r w:rsidR="00935DC8">
        <w:rPr>
          <w:rFonts w:asciiTheme="minorHAnsi" w:hAnsiTheme="minorHAnsi" w:cstheme="minorHAnsi"/>
          <w:b w:val="0"/>
          <w:bCs w:val="0"/>
          <w:color w:val="333333"/>
          <w:sz w:val="22"/>
          <w:szCs w:val="22"/>
        </w:rPr>
        <w:t xml:space="preserve">Not </w:t>
      </w:r>
      <w:r w:rsidRPr="00B12D44">
        <w:rPr>
          <w:rFonts w:asciiTheme="minorHAnsi" w:hAnsiTheme="minorHAnsi" w:cstheme="minorHAnsi"/>
          <w:b w:val="0"/>
          <w:bCs w:val="0"/>
          <w:color w:val="333333"/>
          <w:sz w:val="22"/>
          <w:szCs w:val="22"/>
        </w:rPr>
        <w:t>me though</w:t>
      </w:r>
      <w:r w:rsidR="0066150D">
        <w:rPr>
          <w:rFonts w:asciiTheme="minorHAnsi" w:hAnsiTheme="minorHAnsi" w:cstheme="minorHAnsi"/>
          <w:b w:val="0"/>
          <w:bCs w:val="0"/>
          <w:color w:val="333333"/>
          <w:sz w:val="22"/>
          <w:szCs w:val="22"/>
        </w:rPr>
        <w:t>.</w:t>
      </w:r>
      <w:r w:rsidRPr="00B12D44">
        <w:rPr>
          <w:rFonts w:asciiTheme="minorHAnsi" w:hAnsiTheme="minorHAnsi" w:cstheme="minorHAnsi"/>
          <w:b w:val="0"/>
          <w:bCs w:val="0"/>
          <w:color w:val="333333"/>
          <w:sz w:val="22"/>
          <w:szCs w:val="22"/>
        </w:rPr>
        <w:t xml:space="preserve"> </w:t>
      </w:r>
      <w:r w:rsidR="0066150D">
        <w:rPr>
          <w:rFonts w:asciiTheme="minorHAnsi" w:hAnsiTheme="minorHAnsi" w:cstheme="minorHAnsi"/>
          <w:b w:val="0"/>
          <w:bCs w:val="0"/>
          <w:color w:val="333333"/>
          <w:sz w:val="22"/>
          <w:szCs w:val="22"/>
        </w:rPr>
        <w:t>G</w:t>
      </w:r>
      <w:r w:rsidRPr="00B12D44">
        <w:rPr>
          <w:rFonts w:asciiTheme="minorHAnsi" w:hAnsiTheme="minorHAnsi" w:cstheme="minorHAnsi"/>
          <w:b w:val="0"/>
          <w:bCs w:val="0"/>
          <w:color w:val="333333"/>
          <w:sz w:val="22"/>
          <w:szCs w:val="22"/>
        </w:rPr>
        <w:t xml:space="preserve">o figure I want to compete Rx. So I did, and I place 19th (out of 21). Pretty awful, but </w:t>
      </w:r>
      <w:r w:rsidR="0066150D">
        <w:rPr>
          <w:rFonts w:asciiTheme="minorHAnsi" w:hAnsiTheme="minorHAnsi" w:cstheme="minorHAnsi"/>
          <w:b w:val="0"/>
          <w:bCs w:val="0"/>
          <w:color w:val="333333"/>
          <w:sz w:val="22"/>
          <w:szCs w:val="22"/>
        </w:rPr>
        <w:t xml:space="preserve">it's really </w:t>
      </w:r>
      <w:r w:rsidRPr="00B12D44">
        <w:rPr>
          <w:rFonts w:asciiTheme="minorHAnsi" w:hAnsiTheme="minorHAnsi" w:cstheme="minorHAnsi"/>
          <w:b w:val="0"/>
          <w:bCs w:val="0"/>
          <w:color w:val="333333"/>
          <w:sz w:val="22"/>
          <w:szCs w:val="22"/>
        </w:rPr>
        <w:t>not</w:t>
      </w:r>
      <w:r w:rsidR="0066150D">
        <w:rPr>
          <w:rFonts w:asciiTheme="minorHAnsi" w:hAnsiTheme="minorHAnsi" w:cstheme="minorHAnsi"/>
          <w:b w:val="0"/>
          <w:bCs w:val="0"/>
          <w:color w:val="333333"/>
          <w:sz w:val="22"/>
          <w:szCs w:val="22"/>
        </w:rPr>
        <w:t xml:space="preserve"> too</w:t>
      </w:r>
      <w:r w:rsidRPr="00B12D44">
        <w:rPr>
          <w:rFonts w:asciiTheme="minorHAnsi" w:hAnsiTheme="minorHAnsi" w:cstheme="minorHAnsi"/>
          <w:b w:val="0"/>
          <w:bCs w:val="0"/>
          <w:color w:val="333333"/>
          <w:sz w:val="22"/>
          <w:szCs w:val="22"/>
        </w:rPr>
        <w:t xml:space="preserve"> bad for my first debut. It wasn’t until after that competition that I realized competing in your box and competing outside of your box is entirely different. From the friends you know to the competition from the outside world.</w:t>
      </w:r>
    </w:p>
    <w:p w14:paraId="3137C4A4" w14:textId="5FD5E176" w:rsidR="00B12D44" w:rsidRDefault="00B12D44" w:rsidP="00B12D44">
      <w:pPr>
        <w:pStyle w:val="Heading2"/>
        <w:shd w:val="clear" w:color="auto" w:fill="FFFFFF"/>
        <w:spacing w:before="300" w:after="150"/>
        <w:ind w:left="720"/>
        <w:rPr>
          <w:rFonts w:asciiTheme="minorHAnsi" w:hAnsiTheme="minorHAnsi" w:cstheme="minorHAnsi"/>
          <w:b w:val="0"/>
          <w:bCs w:val="0"/>
          <w:color w:val="333333"/>
          <w:sz w:val="22"/>
          <w:szCs w:val="22"/>
        </w:rPr>
      </w:pPr>
      <w:r w:rsidRPr="00B12D44">
        <w:rPr>
          <w:rFonts w:asciiTheme="minorHAnsi" w:hAnsiTheme="minorHAnsi" w:cstheme="minorHAnsi"/>
          <w:b w:val="0"/>
          <w:bCs w:val="0"/>
          <w:color w:val="333333"/>
          <w:sz w:val="22"/>
          <w:szCs w:val="22"/>
          <w:u w:val="single"/>
        </w:rPr>
        <w:t>Header:</w:t>
      </w:r>
      <w:r>
        <w:rPr>
          <w:rFonts w:asciiTheme="minorHAnsi" w:hAnsiTheme="minorHAnsi" w:cstheme="minorHAnsi"/>
          <w:b w:val="0"/>
          <w:bCs w:val="0"/>
          <w:color w:val="333333"/>
          <w:sz w:val="22"/>
          <w:szCs w:val="22"/>
        </w:rPr>
        <w:t xml:space="preserve"> “</w:t>
      </w:r>
      <w:r w:rsidRPr="00B12D44">
        <w:rPr>
          <w:rFonts w:asciiTheme="minorHAnsi" w:hAnsiTheme="minorHAnsi" w:cstheme="minorHAnsi"/>
          <w:b w:val="0"/>
          <w:bCs w:val="0"/>
          <w:color w:val="333333"/>
          <w:sz w:val="22"/>
          <w:szCs w:val="22"/>
        </w:rPr>
        <w:t>Within your box, you know the stats that your friendly competition has, their back squat max, their Fran time, their strengths and their weaknesses</w:t>
      </w:r>
      <w:r w:rsidR="0066150D">
        <w:rPr>
          <w:rFonts w:asciiTheme="minorHAnsi" w:hAnsiTheme="minorHAnsi" w:cstheme="minorHAnsi"/>
          <w:b w:val="0"/>
          <w:bCs w:val="0"/>
          <w:color w:val="333333"/>
          <w:sz w:val="22"/>
          <w:szCs w:val="22"/>
        </w:rPr>
        <w:t xml:space="preserve"> —</w:t>
      </w:r>
      <w:r w:rsidRPr="00B12D44">
        <w:rPr>
          <w:rFonts w:asciiTheme="minorHAnsi" w:hAnsiTheme="minorHAnsi" w:cstheme="minorHAnsi"/>
          <w:b w:val="0"/>
          <w:bCs w:val="0"/>
          <w:color w:val="333333"/>
          <w:sz w:val="22"/>
          <w:szCs w:val="22"/>
        </w:rPr>
        <w:t xml:space="preserve"> because you want to beat them.</w:t>
      </w:r>
      <w:r>
        <w:rPr>
          <w:rFonts w:asciiTheme="minorHAnsi" w:hAnsiTheme="minorHAnsi" w:cstheme="minorHAnsi"/>
          <w:b w:val="0"/>
          <w:bCs w:val="0"/>
          <w:color w:val="333333"/>
          <w:sz w:val="22"/>
          <w:szCs w:val="22"/>
        </w:rPr>
        <w:t>”</w:t>
      </w:r>
    </w:p>
    <w:p w14:paraId="437FA6E3" w14:textId="061A9A61" w:rsidR="00B12D44" w:rsidRPr="00B12D44" w:rsidRDefault="00B12D44" w:rsidP="00B12D44">
      <w:pPr>
        <w:pStyle w:val="Heading2"/>
        <w:shd w:val="clear" w:color="auto" w:fill="FFFFFF"/>
        <w:spacing w:before="300" w:after="150"/>
        <w:ind w:left="1440"/>
        <w:rPr>
          <w:rFonts w:asciiTheme="minorHAnsi" w:hAnsiTheme="minorHAnsi" w:cstheme="minorHAnsi"/>
          <w:b w:val="0"/>
          <w:bCs w:val="0"/>
          <w:color w:val="333333"/>
          <w:sz w:val="22"/>
          <w:szCs w:val="22"/>
        </w:rPr>
      </w:pPr>
      <w:r w:rsidRPr="00B12D44">
        <w:rPr>
          <w:rFonts w:asciiTheme="minorHAnsi" w:hAnsiTheme="minorHAnsi" w:cstheme="minorHAnsi"/>
          <w:b w:val="0"/>
          <w:bCs w:val="0"/>
          <w:color w:val="333333"/>
          <w:sz w:val="22"/>
          <w:szCs w:val="22"/>
        </w:rPr>
        <w:t xml:space="preserve">That’s when I came up with the idea of a competitive </w:t>
      </w:r>
      <w:proofErr w:type="spellStart"/>
      <w:r w:rsidRPr="00B12D44">
        <w:rPr>
          <w:rFonts w:asciiTheme="minorHAnsi" w:hAnsiTheme="minorHAnsi" w:cstheme="minorHAnsi"/>
          <w:b w:val="0"/>
          <w:bCs w:val="0"/>
          <w:color w:val="333333"/>
          <w:sz w:val="22"/>
          <w:szCs w:val="22"/>
        </w:rPr>
        <w:t>Crossfit</w:t>
      </w:r>
      <w:proofErr w:type="spellEnd"/>
      <w:r w:rsidRPr="00B12D44">
        <w:rPr>
          <w:rFonts w:asciiTheme="minorHAnsi" w:hAnsiTheme="minorHAnsi" w:cstheme="minorHAnsi"/>
          <w:b w:val="0"/>
          <w:bCs w:val="0"/>
          <w:color w:val="333333"/>
          <w:sz w:val="22"/>
          <w:szCs w:val="22"/>
        </w:rPr>
        <w:t xml:space="preserve"> app. Not just a workout tracker, or a </w:t>
      </w:r>
      <w:proofErr w:type="spellStart"/>
      <w:r w:rsidRPr="00B12D44">
        <w:rPr>
          <w:rFonts w:asciiTheme="minorHAnsi" w:hAnsiTheme="minorHAnsi" w:cstheme="minorHAnsi"/>
          <w:b w:val="0"/>
          <w:bCs w:val="0"/>
          <w:color w:val="333333"/>
          <w:sz w:val="22"/>
          <w:szCs w:val="22"/>
        </w:rPr>
        <w:t>WoD</w:t>
      </w:r>
      <w:proofErr w:type="spellEnd"/>
      <w:r w:rsidRPr="00B12D44">
        <w:rPr>
          <w:rFonts w:asciiTheme="minorHAnsi" w:hAnsiTheme="minorHAnsi" w:cstheme="minorHAnsi"/>
          <w:b w:val="0"/>
          <w:bCs w:val="0"/>
          <w:color w:val="333333"/>
          <w:sz w:val="22"/>
          <w:szCs w:val="22"/>
        </w:rPr>
        <w:t xml:space="preserve"> tracker, but a way to compare yourself to people around you</w:t>
      </w:r>
      <w:r w:rsidR="0066150D">
        <w:rPr>
          <w:rFonts w:asciiTheme="minorHAnsi" w:hAnsiTheme="minorHAnsi" w:cstheme="minorHAnsi"/>
          <w:b w:val="0"/>
          <w:bCs w:val="0"/>
          <w:color w:val="333333"/>
          <w:sz w:val="22"/>
          <w:szCs w:val="22"/>
        </w:rPr>
        <w:t xml:space="preserve"> as well as</w:t>
      </w:r>
      <w:r w:rsidRPr="00B12D44">
        <w:rPr>
          <w:rFonts w:asciiTheme="minorHAnsi" w:hAnsiTheme="minorHAnsi" w:cstheme="minorHAnsi"/>
          <w:b w:val="0"/>
          <w:bCs w:val="0"/>
          <w:color w:val="333333"/>
          <w:sz w:val="22"/>
          <w:szCs w:val="22"/>
        </w:rPr>
        <w:t xml:space="preserve"> the people you are completely unaware of</w:t>
      </w:r>
      <w:r w:rsidR="0066150D">
        <w:rPr>
          <w:rFonts w:asciiTheme="minorHAnsi" w:hAnsiTheme="minorHAnsi" w:cstheme="minorHAnsi"/>
          <w:b w:val="0"/>
          <w:bCs w:val="0"/>
          <w:color w:val="333333"/>
          <w:sz w:val="22"/>
          <w:szCs w:val="22"/>
        </w:rPr>
        <w:t xml:space="preserve">; thus, </w:t>
      </w:r>
      <w:proofErr w:type="spellStart"/>
      <w:r w:rsidR="0066150D">
        <w:rPr>
          <w:rFonts w:asciiTheme="minorHAnsi" w:hAnsiTheme="minorHAnsi" w:cstheme="minorHAnsi"/>
          <w:b w:val="0"/>
          <w:bCs w:val="0"/>
          <w:color w:val="333333"/>
          <w:sz w:val="22"/>
          <w:szCs w:val="22"/>
        </w:rPr>
        <w:t>CBox</w:t>
      </w:r>
      <w:proofErr w:type="spellEnd"/>
      <w:r w:rsidR="0066150D">
        <w:rPr>
          <w:rFonts w:asciiTheme="minorHAnsi" w:hAnsiTheme="minorHAnsi" w:cstheme="minorHAnsi"/>
          <w:b w:val="0"/>
          <w:bCs w:val="0"/>
          <w:color w:val="333333"/>
          <w:sz w:val="22"/>
          <w:szCs w:val="22"/>
        </w:rPr>
        <w:t xml:space="preserve"> was born.</w:t>
      </w:r>
    </w:p>
    <w:p w14:paraId="13322E1B" w14:textId="5278E070" w:rsidR="00B12D44" w:rsidRDefault="00B12D44" w:rsidP="00B12D44">
      <w:pPr>
        <w:pStyle w:val="Heading2"/>
        <w:shd w:val="clear" w:color="auto" w:fill="FFFFFF"/>
        <w:spacing w:before="300" w:after="150"/>
        <w:ind w:left="1440"/>
        <w:rPr>
          <w:rFonts w:asciiTheme="minorHAnsi" w:hAnsiTheme="minorHAnsi" w:cstheme="minorHAnsi"/>
          <w:b w:val="0"/>
          <w:bCs w:val="0"/>
          <w:color w:val="333333"/>
          <w:sz w:val="22"/>
          <w:szCs w:val="22"/>
        </w:rPr>
      </w:pPr>
      <w:r w:rsidRPr="00B12D44">
        <w:rPr>
          <w:rFonts w:asciiTheme="minorHAnsi" w:hAnsiTheme="minorHAnsi" w:cstheme="minorHAnsi"/>
          <w:b w:val="0"/>
          <w:bCs w:val="0"/>
          <w:color w:val="333333"/>
          <w:sz w:val="22"/>
          <w:szCs w:val="22"/>
        </w:rPr>
        <w:t xml:space="preserve">Being a </w:t>
      </w:r>
      <w:r w:rsidR="0066150D">
        <w:rPr>
          <w:rFonts w:asciiTheme="minorHAnsi" w:hAnsiTheme="minorHAnsi" w:cstheme="minorHAnsi"/>
          <w:b w:val="0"/>
          <w:bCs w:val="0"/>
          <w:color w:val="333333"/>
          <w:sz w:val="22"/>
          <w:szCs w:val="22"/>
        </w:rPr>
        <w:t>c</w:t>
      </w:r>
      <w:r w:rsidRPr="00B12D44">
        <w:rPr>
          <w:rFonts w:asciiTheme="minorHAnsi" w:hAnsiTheme="minorHAnsi" w:cstheme="minorHAnsi"/>
          <w:b w:val="0"/>
          <w:bCs w:val="0"/>
          <w:color w:val="333333"/>
          <w:sz w:val="22"/>
          <w:szCs w:val="22"/>
        </w:rPr>
        <w:t xml:space="preserve">omputer </w:t>
      </w:r>
      <w:r w:rsidR="0066150D">
        <w:rPr>
          <w:rFonts w:asciiTheme="minorHAnsi" w:hAnsiTheme="minorHAnsi" w:cstheme="minorHAnsi"/>
          <w:b w:val="0"/>
          <w:bCs w:val="0"/>
          <w:color w:val="333333"/>
          <w:sz w:val="22"/>
          <w:szCs w:val="22"/>
        </w:rPr>
        <w:t>s</w:t>
      </w:r>
      <w:r w:rsidRPr="00B12D44">
        <w:rPr>
          <w:rFonts w:asciiTheme="minorHAnsi" w:hAnsiTheme="minorHAnsi" w:cstheme="minorHAnsi"/>
          <w:b w:val="0"/>
          <w:bCs w:val="0"/>
          <w:color w:val="333333"/>
          <w:sz w:val="22"/>
          <w:szCs w:val="22"/>
        </w:rPr>
        <w:t>cience student, I knew (vaguely) how to program. I took a web development class during my last semester, took the concepts and projects I learned and completed, and applied them to a mock up site similar to the one you are reading about.</w:t>
      </w:r>
    </w:p>
    <w:p w14:paraId="071F7AE8" w14:textId="77777777" w:rsidR="00B12D44" w:rsidRPr="00B12D44" w:rsidRDefault="00B12D44" w:rsidP="00B12D44">
      <w:pPr>
        <w:pStyle w:val="Heading2"/>
        <w:shd w:val="clear" w:color="auto" w:fill="FFFFFF"/>
        <w:spacing w:before="300" w:after="150"/>
        <w:rPr>
          <w:rFonts w:asciiTheme="minorHAnsi" w:hAnsiTheme="minorHAnsi" w:cstheme="minorHAnsi"/>
          <w:b w:val="0"/>
          <w:bCs w:val="0"/>
          <w:color w:val="333333"/>
          <w:sz w:val="22"/>
          <w:szCs w:val="22"/>
        </w:rPr>
      </w:pPr>
      <w:r>
        <w:rPr>
          <w:rFonts w:asciiTheme="minorHAnsi" w:hAnsiTheme="minorHAnsi" w:cstheme="minorHAnsi"/>
          <w:b w:val="0"/>
          <w:bCs w:val="0"/>
          <w:color w:val="333333"/>
          <w:sz w:val="22"/>
          <w:szCs w:val="22"/>
        </w:rPr>
        <w:tab/>
      </w:r>
      <w:r>
        <w:rPr>
          <w:rFonts w:asciiTheme="minorHAnsi" w:hAnsiTheme="minorHAnsi" w:cstheme="minorHAnsi"/>
          <w:b w:val="0"/>
          <w:bCs w:val="0"/>
          <w:color w:val="333333"/>
          <w:sz w:val="22"/>
          <w:szCs w:val="22"/>
          <w:u w:val="single"/>
        </w:rPr>
        <w:t>Header</w:t>
      </w:r>
      <w:r>
        <w:rPr>
          <w:rFonts w:asciiTheme="minorHAnsi" w:hAnsiTheme="minorHAnsi" w:cstheme="minorHAnsi"/>
          <w:b w:val="0"/>
          <w:bCs w:val="0"/>
          <w:color w:val="333333"/>
          <w:sz w:val="22"/>
          <w:szCs w:val="22"/>
        </w:rPr>
        <w:t>: A little background and a big</w:t>
      </w:r>
      <w:r w:rsidRPr="00B12D44">
        <w:rPr>
          <w:rFonts w:asciiTheme="minorHAnsi" w:hAnsiTheme="minorHAnsi" w:cstheme="minorHAnsi"/>
          <w:b w:val="0"/>
          <w:bCs w:val="0"/>
          <w:color w:val="333333"/>
          <w:sz w:val="22"/>
          <w:szCs w:val="22"/>
        </w:rPr>
        <w:t xml:space="preserve"> outlook</w:t>
      </w:r>
    </w:p>
    <w:p w14:paraId="5DBAD97E" w14:textId="0B51DB3E" w:rsidR="00B12D44" w:rsidRPr="00B12D44" w:rsidRDefault="0066150D" w:rsidP="00B12D44">
      <w:pPr>
        <w:pStyle w:val="Heading2"/>
        <w:shd w:val="clear" w:color="auto" w:fill="FFFFFF"/>
        <w:spacing w:before="300" w:after="150"/>
        <w:ind w:left="1440"/>
        <w:rPr>
          <w:rFonts w:asciiTheme="minorHAnsi" w:hAnsiTheme="minorHAnsi" w:cstheme="minorHAnsi"/>
          <w:b w:val="0"/>
          <w:bCs w:val="0"/>
          <w:color w:val="333333"/>
          <w:sz w:val="22"/>
          <w:szCs w:val="22"/>
        </w:rPr>
      </w:pPr>
      <w:r>
        <w:rPr>
          <w:rFonts w:asciiTheme="minorHAnsi" w:hAnsiTheme="minorHAnsi" w:cstheme="minorHAnsi"/>
          <w:b w:val="0"/>
          <w:bCs w:val="0"/>
          <w:color w:val="333333"/>
          <w:sz w:val="22"/>
          <w:szCs w:val="22"/>
        </w:rPr>
        <w:t xml:space="preserve">But just like the rest of you, I have a life outside of </w:t>
      </w:r>
      <w:proofErr w:type="spellStart"/>
      <w:r>
        <w:rPr>
          <w:rFonts w:asciiTheme="minorHAnsi" w:hAnsiTheme="minorHAnsi" w:cstheme="minorHAnsi"/>
          <w:b w:val="0"/>
          <w:bCs w:val="0"/>
          <w:color w:val="333333"/>
          <w:sz w:val="22"/>
          <w:szCs w:val="22"/>
        </w:rPr>
        <w:t>Crossfit</w:t>
      </w:r>
      <w:proofErr w:type="spellEnd"/>
      <w:r>
        <w:rPr>
          <w:rFonts w:asciiTheme="minorHAnsi" w:hAnsiTheme="minorHAnsi" w:cstheme="minorHAnsi"/>
          <w:b w:val="0"/>
          <w:bCs w:val="0"/>
          <w:color w:val="333333"/>
          <w:sz w:val="22"/>
          <w:szCs w:val="22"/>
        </w:rPr>
        <w:t xml:space="preserve">: </w:t>
      </w:r>
      <w:r w:rsidR="00B12D44" w:rsidRPr="00B12D44">
        <w:rPr>
          <w:rFonts w:asciiTheme="minorHAnsi" w:hAnsiTheme="minorHAnsi" w:cstheme="minorHAnsi"/>
          <w:b w:val="0"/>
          <w:bCs w:val="0"/>
          <w:color w:val="333333"/>
          <w:sz w:val="22"/>
          <w:szCs w:val="22"/>
        </w:rPr>
        <w:t xml:space="preserve">I am a </w:t>
      </w:r>
      <w:r>
        <w:rPr>
          <w:rFonts w:asciiTheme="minorHAnsi" w:hAnsiTheme="minorHAnsi" w:cstheme="minorHAnsi"/>
          <w:b w:val="0"/>
          <w:bCs w:val="0"/>
          <w:color w:val="333333"/>
          <w:sz w:val="22"/>
          <w:szCs w:val="22"/>
        </w:rPr>
        <w:t>s</w:t>
      </w:r>
      <w:r w:rsidR="00B12D44" w:rsidRPr="00B12D44">
        <w:rPr>
          <w:rFonts w:asciiTheme="minorHAnsi" w:hAnsiTheme="minorHAnsi" w:cstheme="minorHAnsi"/>
          <w:b w:val="0"/>
          <w:bCs w:val="0"/>
          <w:color w:val="333333"/>
          <w:sz w:val="22"/>
          <w:szCs w:val="22"/>
        </w:rPr>
        <w:t xml:space="preserve">ystems </w:t>
      </w:r>
      <w:r>
        <w:rPr>
          <w:rFonts w:asciiTheme="minorHAnsi" w:hAnsiTheme="minorHAnsi" w:cstheme="minorHAnsi"/>
          <w:b w:val="0"/>
          <w:bCs w:val="0"/>
          <w:color w:val="333333"/>
          <w:sz w:val="22"/>
          <w:szCs w:val="22"/>
        </w:rPr>
        <w:t>d</w:t>
      </w:r>
      <w:r w:rsidR="00B12D44" w:rsidRPr="00B12D44">
        <w:rPr>
          <w:rFonts w:asciiTheme="minorHAnsi" w:hAnsiTheme="minorHAnsi" w:cstheme="minorHAnsi"/>
          <w:b w:val="0"/>
          <w:bCs w:val="0"/>
          <w:color w:val="333333"/>
          <w:sz w:val="22"/>
          <w:szCs w:val="22"/>
        </w:rPr>
        <w:t>eveloper working that 8-5 grind. So far so good, I enjoy my work, and I enjoy pursuing projects in and outside of my field. I find my motivation to develop through</w:t>
      </w:r>
      <w:r>
        <w:rPr>
          <w:rFonts w:asciiTheme="minorHAnsi" w:hAnsiTheme="minorHAnsi" w:cstheme="minorHAnsi"/>
          <w:b w:val="0"/>
          <w:bCs w:val="0"/>
          <w:color w:val="333333"/>
          <w:sz w:val="22"/>
          <w:szCs w:val="22"/>
        </w:rPr>
        <w:t xml:space="preserve"> a</w:t>
      </w:r>
      <w:r w:rsidR="00B12D44" w:rsidRPr="00B12D44">
        <w:rPr>
          <w:rFonts w:asciiTheme="minorHAnsi" w:hAnsiTheme="minorHAnsi" w:cstheme="minorHAnsi"/>
          <w:b w:val="0"/>
          <w:bCs w:val="0"/>
          <w:color w:val="333333"/>
          <w:sz w:val="22"/>
          <w:szCs w:val="22"/>
        </w:rPr>
        <w:t xml:space="preserve"> lack of efficiency in every</w:t>
      </w:r>
      <w:del w:id="1" w:author="The Breeze" w:date="2014-03-27T18:38:00Z">
        <w:r w:rsidR="00B12D44" w:rsidRPr="00B12D44" w:rsidDel="0066150D">
          <w:rPr>
            <w:rFonts w:asciiTheme="minorHAnsi" w:hAnsiTheme="minorHAnsi" w:cstheme="minorHAnsi"/>
            <w:b w:val="0"/>
            <w:bCs w:val="0"/>
            <w:color w:val="333333"/>
            <w:sz w:val="22"/>
            <w:szCs w:val="22"/>
          </w:rPr>
          <w:delText xml:space="preserve"> </w:delText>
        </w:r>
      </w:del>
      <w:r w:rsidR="00B12D44" w:rsidRPr="00B12D44">
        <w:rPr>
          <w:rFonts w:asciiTheme="minorHAnsi" w:hAnsiTheme="minorHAnsi" w:cstheme="minorHAnsi"/>
          <w:b w:val="0"/>
          <w:bCs w:val="0"/>
          <w:color w:val="333333"/>
          <w:sz w:val="22"/>
          <w:szCs w:val="22"/>
        </w:rPr>
        <w:t xml:space="preserve">day life. Technology progresses to make our lives better, not worse, and I want to ensure that my mark follows that trend. </w:t>
      </w:r>
    </w:p>
    <w:p w14:paraId="64368DFD" w14:textId="7767A8F2" w:rsidR="00B12D44" w:rsidRDefault="00B12D44" w:rsidP="00B12D44">
      <w:pPr>
        <w:pStyle w:val="Heading2"/>
        <w:shd w:val="clear" w:color="auto" w:fill="FFFFFF"/>
        <w:spacing w:before="300" w:after="150"/>
        <w:ind w:left="1440"/>
        <w:rPr>
          <w:rFonts w:asciiTheme="minorHAnsi" w:hAnsiTheme="minorHAnsi" w:cstheme="minorHAnsi"/>
          <w:b w:val="0"/>
          <w:bCs w:val="0"/>
          <w:color w:val="333333"/>
          <w:sz w:val="22"/>
          <w:szCs w:val="22"/>
        </w:rPr>
      </w:pPr>
      <w:r w:rsidRPr="00B12D44">
        <w:rPr>
          <w:rFonts w:asciiTheme="minorHAnsi" w:hAnsiTheme="minorHAnsi" w:cstheme="minorHAnsi"/>
          <w:b w:val="0"/>
          <w:bCs w:val="0"/>
          <w:color w:val="333333"/>
          <w:sz w:val="22"/>
          <w:szCs w:val="22"/>
        </w:rPr>
        <w:t xml:space="preserve">My </w:t>
      </w:r>
      <w:r w:rsidR="007B3DCE">
        <w:rPr>
          <w:rFonts w:asciiTheme="minorHAnsi" w:hAnsiTheme="minorHAnsi" w:cstheme="minorHAnsi"/>
          <w:b w:val="0"/>
          <w:bCs w:val="0"/>
          <w:color w:val="333333"/>
          <w:sz w:val="22"/>
          <w:szCs w:val="22"/>
        </w:rPr>
        <w:t xml:space="preserve">goal </w:t>
      </w:r>
      <w:r w:rsidRPr="00B12D44">
        <w:rPr>
          <w:rFonts w:asciiTheme="minorHAnsi" w:hAnsiTheme="minorHAnsi" w:cstheme="minorHAnsi"/>
          <w:b w:val="0"/>
          <w:bCs w:val="0"/>
          <w:color w:val="333333"/>
          <w:sz w:val="22"/>
          <w:szCs w:val="22"/>
        </w:rPr>
        <w:t xml:space="preserve">for this small startup and web app is for it to provide the type of service that I would use every day, for </w:t>
      </w:r>
      <w:r w:rsidR="002515E9">
        <w:rPr>
          <w:rFonts w:asciiTheme="minorHAnsi" w:hAnsiTheme="minorHAnsi" w:cstheme="minorHAnsi"/>
          <w:b w:val="0"/>
          <w:bCs w:val="0"/>
          <w:color w:val="333333"/>
          <w:sz w:val="22"/>
          <w:szCs w:val="22"/>
        </w:rPr>
        <w:t xml:space="preserve">many </w:t>
      </w:r>
      <w:r w:rsidRPr="00B12D44">
        <w:rPr>
          <w:rFonts w:asciiTheme="minorHAnsi" w:hAnsiTheme="minorHAnsi" w:cstheme="minorHAnsi"/>
          <w:b w:val="0"/>
          <w:bCs w:val="0"/>
          <w:color w:val="333333"/>
          <w:sz w:val="22"/>
          <w:szCs w:val="22"/>
        </w:rPr>
        <w:t>years. I have high standards for an application such as this, and I know that my users will as well. I intend on adhering to my statement that this application will be Community driven, and that the community that I obtain from this application will use this for as long as I do.</w:t>
      </w:r>
    </w:p>
    <w:p w14:paraId="1BF20D3C" w14:textId="77777777" w:rsidR="00B12D44" w:rsidRDefault="00B12D44" w:rsidP="00B12D44">
      <w:pPr>
        <w:pStyle w:val="Heading2"/>
        <w:shd w:val="clear" w:color="auto" w:fill="FFFFFF"/>
        <w:spacing w:before="300" w:after="150"/>
        <w:rPr>
          <w:rFonts w:asciiTheme="minorHAnsi" w:hAnsiTheme="minorHAnsi" w:cstheme="minorHAnsi"/>
          <w:bCs w:val="0"/>
          <w:color w:val="333333"/>
          <w:sz w:val="22"/>
          <w:szCs w:val="22"/>
          <w:u w:val="single"/>
        </w:rPr>
      </w:pPr>
    </w:p>
    <w:p w14:paraId="2FF286F9" w14:textId="77777777" w:rsidR="00B12D44" w:rsidRDefault="00B12D44" w:rsidP="00B12D44">
      <w:pPr>
        <w:pStyle w:val="Heading2"/>
        <w:shd w:val="clear" w:color="auto" w:fill="FFFFFF"/>
        <w:spacing w:before="300" w:after="150"/>
        <w:rPr>
          <w:rFonts w:asciiTheme="minorHAnsi" w:hAnsiTheme="minorHAnsi" w:cstheme="minorHAnsi"/>
          <w:b w:val="0"/>
          <w:i/>
          <w:sz w:val="22"/>
          <w:szCs w:val="22"/>
        </w:rPr>
      </w:pPr>
      <w:r>
        <w:rPr>
          <w:rFonts w:asciiTheme="minorHAnsi" w:hAnsiTheme="minorHAnsi" w:cstheme="minorHAnsi"/>
          <w:bCs w:val="0"/>
          <w:color w:val="333333"/>
          <w:sz w:val="22"/>
          <w:szCs w:val="22"/>
          <w:u w:val="single"/>
        </w:rPr>
        <w:t xml:space="preserve">PAGE: </w:t>
      </w:r>
      <w:proofErr w:type="spellStart"/>
      <w:r w:rsidRPr="00B12D44">
        <w:rPr>
          <w:rFonts w:asciiTheme="minorHAnsi" w:hAnsiTheme="minorHAnsi" w:cstheme="minorHAnsi"/>
          <w:b w:val="0"/>
          <w:i/>
          <w:sz w:val="22"/>
          <w:szCs w:val="22"/>
        </w:rPr>
        <w:t>contactform.php</w:t>
      </w:r>
      <w:proofErr w:type="spellEnd"/>
    </w:p>
    <w:p w14:paraId="0630BF93" w14:textId="6BF2A736" w:rsidR="00B12D44" w:rsidRDefault="00B12D44" w:rsidP="00B12D44">
      <w:pPr>
        <w:pStyle w:val="Heading2"/>
        <w:shd w:val="clear" w:color="auto" w:fill="FFFFFF"/>
        <w:spacing w:before="300" w:after="150"/>
        <w:rPr>
          <w:rFonts w:asciiTheme="minorHAnsi" w:hAnsiTheme="minorHAnsi" w:cstheme="minorHAnsi"/>
          <w:b w:val="0"/>
          <w:sz w:val="22"/>
          <w:szCs w:val="22"/>
        </w:rPr>
      </w:pPr>
      <w:r>
        <w:rPr>
          <w:rFonts w:asciiTheme="minorHAnsi" w:hAnsiTheme="minorHAnsi" w:cstheme="minorHAnsi"/>
          <w:b w:val="0"/>
          <w:i/>
          <w:sz w:val="22"/>
          <w:szCs w:val="22"/>
        </w:rPr>
        <w:lastRenderedPageBreak/>
        <w:tab/>
      </w:r>
      <w:r w:rsidR="002B5CEA" w:rsidRPr="002B5CEA">
        <w:rPr>
          <w:rFonts w:asciiTheme="minorHAnsi" w:hAnsiTheme="minorHAnsi" w:cstheme="minorHAnsi"/>
          <w:b w:val="0"/>
          <w:sz w:val="22"/>
          <w:szCs w:val="22"/>
          <w:u w:val="single"/>
        </w:rPr>
        <w:t>Header</w:t>
      </w:r>
      <w:r w:rsidR="002B5CEA" w:rsidRPr="002B5CEA">
        <w:rPr>
          <w:rFonts w:asciiTheme="minorHAnsi" w:hAnsiTheme="minorHAnsi" w:cstheme="minorHAnsi"/>
          <w:b w:val="0"/>
          <w:sz w:val="22"/>
          <w:szCs w:val="22"/>
        </w:rPr>
        <w:t xml:space="preserve">: Just shoot this guy an email </w:t>
      </w:r>
      <w:hyperlink r:id="rId5" w:history="1">
        <w:r w:rsidR="002B5CEA" w:rsidRPr="002B5CEA">
          <w:rPr>
            <w:rStyle w:val="Hyperlink"/>
            <w:rFonts w:asciiTheme="minorHAnsi" w:hAnsiTheme="minorHAnsi" w:cstheme="minorHAnsi"/>
            <w:b w:val="0"/>
            <w:sz w:val="22"/>
            <w:szCs w:val="22"/>
          </w:rPr>
          <w:t>admin@cboxbeta.com</w:t>
        </w:r>
      </w:hyperlink>
      <w:r w:rsidR="002B5CEA" w:rsidRPr="002B5CEA">
        <w:rPr>
          <w:rFonts w:asciiTheme="minorHAnsi" w:hAnsiTheme="minorHAnsi" w:cstheme="minorHAnsi"/>
          <w:b w:val="0"/>
          <w:sz w:val="22"/>
          <w:szCs w:val="22"/>
        </w:rPr>
        <w:t xml:space="preserve"> </w:t>
      </w:r>
      <w:r w:rsidR="007B3DCE">
        <w:rPr>
          <w:rFonts w:asciiTheme="minorHAnsi" w:hAnsiTheme="minorHAnsi" w:cstheme="minorHAnsi"/>
          <w:b w:val="0"/>
          <w:sz w:val="22"/>
          <w:szCs w:val="22"/>
        </w:rPr>
        <w:t>—</w:t>
      </w:r>
      <w:r w:rsidR="002B5CEA" w:rsidRPr="002B5CEA">
        <w:t xml:space="preserve"> </w:t>
      </w:r>
      <w:r w:rsidR="002B5CEA" w:rsidRPr="002B5CEA">
        <w:rPr>
          <w:rFonts w:asciiTheme="minorHAnsi" w:hAnsiTheme="minorHAnsi" w:cstheme="minorHAnsi"/>
          <w:b w:val="0"/>
          <w:sz w:val="22"/>
          <w:szCs w:val="22"/>
        </w:rPr>
        <w:t>we promise he'll respond</w:t>
      </w:r>
    </w:p>
    <w:p w14:paraId="173217F6" w14:textId="77777777" w:rsidR="002B5CEA" w:rsidRDefault="002B5CEA" w:rsidP="002B5CEA">
      <w:pPr>
        <w:pStyle w:val="Heading2"/>
        <w:shd w:val="clear" w:color="auto" w:fill="FFFFFF"/>
        <w:spacing w:before="300" w:after="150"/>
        <w:ind w:left="1440"/>
        <w:rPr>
          <w:ins w:id="2" w:author="The Breeze" w:date="2014-03-27T19:12:00Z"/>
          <w:rFonts w:asciiTheme="minorHAnsi" w:hAnsiTheme="minorHAnsi" w:cstheme="minorHAnsi"/>
          <w:b w:val="0"/>
          <w:sz w:val="22"/>
          <w:szCs w:val="22"/>
        </w:rPr>
      </w:pPr>
      <w:r w:rsidRPr="002B5CEA">
        <w:rPr>
          <w:rFonts w:asciiTheme="minorHAnsi" w:hAnsiTheme="minorHAnsi" w:cstheme="minorHAnsi"/>
          <w:b w:val="0"/>
          <w:sz w:val="22"/>
          <w:szCs w:val="22"/>
        </w:rPr>
        <w:t>Just message our admin with any questions, comments, concerns, inquiries, or really anything about our product and we'll do our best to respond in a quick manner.</w:t>
      </w:r>
    </w:p>
    <w:p w14:paraId="28CF9E3A" w14:textId="77777777" w:rsidR="00310CFB" w:rsidRDefault="00310CFB" w:rsidP="002B5CEA">
      <w:pPr>
        <w:pStyle w:val="Heading2"/>
        <w:shd w:val="clear" w:color="auto" w:fill="FFFFFF"/>
        <w:spacing w:before="300" w:after="150"/>
        <w:ind w:left="1440"/>
        <w:rPr>
          <w:ins w:id="3" w:author="The Breeze" w:date="2014-03-27T19:12:00Z"/>
          <w:rFonts w:asciiTheme="minorHAnsi" w:hAnsiTheme="minorHAnsi" w:cstheme="minorHAnsi"/>
          <w:b w:val="0"/>
          <w:sz w:val="22"/>
          <w:szCs w:val="22"/>
        </w:rPr>
      </w:pPr>
    </w:p>
    <w:p w14:paraId="3FF5DA95" w14:textId="77777777" w:rsidR="00310CFB" w:rsidRDefault="00310CFB" w:rsidP="002B5CEA">
      <w:pPr>
        <w:pStyle w:val="Heading2"/>
        <w:shd w:val="clear" w:color="auto" w:fill="FFFFFF"/>
        <w:spacing w:before="300" w:after="150"/>
        <w:ind w:left="1440"/>
        <w:rPr>
          <w:ins w:id="4" w:author="The Breeze" w:date="2014-03-27T19:12:00Z"/>
          <w:rFonts w:asciiTheme="minorHAnsi" w:hAnsiTheme="minorHAnsi" w:cstheme="minorHAnsi"/>
          <w:b w:val="0"/>
          <w:sz w:val="22"/>
          <w:szCs w:val="22"/>
        </w:rPr>
      </w:pPr>
    </w:p>
    <w:p w14:paraId="55CF52DB" w14:textId="77777777" w:rsidR="00310CFB" w:rsidRDefault="00310CFB" w:rsidP="002B5CEA">
      <w:pPr>
        <w:pStyle w:val="Heading2"/>
        <w:shd w:val="clear" w:color="auto" w:fill="FFFFFF"/>
        <w:spacing w:before="300" w:after="150"/>
        <w:ind w:left="1440"/>
        <w:rPr>
          <w:ins w:id="5" w:author="The Breeze" w:date="2014-03-27T19:12:00Z"/>
          <w:rFonts w:asciiTheme="minorHAnsi" w:hAnsiTheme="minorHAnsi" w:cstheme="minorHAnsi"/>
          <w:b w:val="0"/>
          <w:sz w:val="22"/>
          <w:szCs w:val="22"/>
        </w:rPr>
      </w:pPr>
    </w:p>
    <w:p w14:paraId="1D46F2EA" w14:textId="77777777" w:rsidR="00310CFB" w:rsidRPr="00310CFB" w:rsidRDefault="00310CFB" w:rsidP="00310CFB">
      <w:pPr>
        <w:spacing w:after="0" w:line="240" w:lineRule="auto"/>
        <w:rPr>
          <w:rFonts w:ascii="Calibri" w:eastAsia="Times New Roman" w:hAnsi="Calibri" w:cs="Times New Roman"/>
          <w:color w:val="000000"/>
          <w:sz w:val="24"/>
          <w:szCs w:val="24"/>
        </w:rPr>
      </w:pPr>
      <w:r w:rsidRPr="00310CFB">
        <w:rPr>
          <w:rFonts w:ascii="Calibri" w:eastAsia="Times New Roman" w:hAnsi="Calibri" w:cs="Times New Roman"/>
          <w:color w:val="000000"/>
          <w:sz w:val="24"/>
          <w:szCs w:val="24"/>
          <w:u w:val="single"/>
        </w:rPr>
        <w:t>Header</w:t>
      </w:r>
      <w:r w:rsidRPr="00310CFB">
        <w:rPr>
          <w:rFonts w:ascii="Calibri" w:eastAsia="Times New Roman" w:hAnsi="Calibri" w:cs="Times New Roman"/>
          <w:color w:val="000000"/>
          <w:sz w:val="24"/>
          <w:szCs w:val="24"/>
        </w:rPr>
        <w:t>: A big outlook</w:t>
      </w:r>
    </w:p>
    <w:p w14:paraId="45E1AC89" w14:textId="7F98880A" w:rsidR="00310CFB" w:rsidRPr="00310CFB" w:rsidRDefault="00310CFB" w:rsidP="00310CFB">
      <w:pPr>
        <w:spacing w:after="0" w:line="240" w:lineRule="auto"/>
        <w:rPr>
          <w:rFonts w:ascii="Calibri" w:eastAsia="Times New Roman" w:hAnsi="Calibri" w:cs="Times New Roman"/>
          <w:color w:val="000000"/>
          <w:sz w:val="24"/>
          <w:szCs w:val="24"/>
        </w:rPr>
      </w:pPr>
      <w:r w:rsidRPr="00310CFB">
        <w:rPr>
          <w:rFonts w:ascii="Calibri" w:eastAsia="Times New Roman" w:hAnsi="Calibri" w:cs="Times New Roman"/>
          <w:color w:val="000000"/>
          <w:sz w:val="24"/>
          <w:szCs w:val="24"/>
        </w:rPr>
        <w:t xml:space="preserve">        My </w:t>
      </w:r>
      <w:r>
        <w:rPr>
          <w:rFonts w:ascii="Calibri" w:eastAsia="Times New Roman" w:hAnsi="Calibri" w:cs="Times New Roman"/>
          <w:color w:val="000000"/>
          <w:sz w:val="24"/>
          <w:szCs w:val="24"/>
        </w:rPr>
        <w:t xml:space="preserve">outlook </w:t>
      </w:r>
      <w:r w:rsidRPr="00310CFB">
        <w:rPr>
          <w:rFonts w:ascii="Calibri" w:eastAsia="Times New Roman" w:hAnsi="Calibri" w:cs="Times New Roman"/>
          <w:color w:val="000000"/>
          <w:sz w:val="24"/>
          <w:szCs w:val="24"/>
        </w:rPr>
        <w:t>for this web application started small</w:t>
      </w:r>
      <w:r>
        <w:rPr>
          <w:rFonts w:ascii="Calibri" w:eastAsia="Times New Roman" w:hAnsi="Calibri" w:cs="Times New Roman"/>
          <w:color w:val="000000"/>
          <w:sz w:val="24"/>
          <w:szCs w:val="24"/>
        </w:rPr>
        <w:t>, that is</w:t>
      </w:r>
      <w:r w:rsidRPr="00310CF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u</w:t>
      </w:r>
      <w:r w:rsidRPr="00310CFB">
        <w:rPr>
          <w:rFonts w:ascii="Calibri" w:eastAsia="Times New Roman" w:hAnsi="Calibri" w:cs="Times New Roman"/>
          <w:color w:val="000000"/>
          <w:sz w:val="24"/>
          <w:szCs w:val="24"/>
        </w:rPr>
        <w:t>ntil I pitched the idea to my frien</w:t>
      </w:r>
      <w:r>
        <w:rPr>
          <w:rFonts w:ascii="Calibri" w:eastAsia="Times New Roman" w:hAnsi="Calibri" w:cs="Times New Roman"/>
          <w:color w:val="000000"/>
          <w:sz w:val="24"/>
          <w:szCs w:val="24"/>
        </w:rPr>
        <w:t xml:space="preserve">d, Zach Brown. Thanks </w:t>
      </w:r>
      <w:r w:rsidR="002515E9">
        <w:rPr>
          <w:rFonts w:ascii="Calibri" w:eastAsia="Times New Roman" w:hAnsi="Calibri" w:cs="Times New Roman"/>
          <w:color w:val="000000"/>
          <w:sz w:val="24"/>
          <w:szCs w:val="24"/>
        </w:rPr>
        <w:t xml:space="preserve">to </w:t>
      </w:r>
      <w:r>
        <w:rPr>
          <w:rFonts w:ascii="Calibri" w:eastAsia="Times New Roman" w:hAnsi="Calibri" w:cs="Times New Roman"/>
          <w:color w:val="000000"/>
          <w:sz w:val="24"/>
          <w:szCs w:val="24"/>
        </w:rPr>
        <w:t xml:space="preserve">his </w:t>
      </w:r>
      <w:r w:rsidRPr="00310CFB">
        <w:rPr>
          <w:rFonts w:ascii="Calibri" w:eastAsia="Times New Roman" w:hAnsi="Calibri" w:cs="Times New Roman"/>
          <w:color w:val="000000"/>
          <w:sz w:val="24"/>
          <w:szCs w:val="24"/>
        </w:rPr>
        <w:t>thoughts, his partnership, and his ideas, this is now a small startup and a big web applic</w:t>
      </w:r>
      <w:r>
        <w:rPr>
          <w:rFonts w:ascii="Calibri" w:eastAsia="Times New Roman" w:hAnsi="Calibri" w:cs="Times New Roman"/>
          <w:color w:val="000000"/>
          <w:sz w:val="24"/>
          <w:szCs w:val="24"/>
        </w:rPr>
        <w:t>ation. We hope it will</w:t>
      </w:r>
      <w:r w:rsidRPr="00310CFB">
        <w:rPr>
          <w:rFonts w:ascii="Calibri" w:eastAsia="Times New Roman" w:hAnsi="Calibri" w:cs="Times New Roman"/>
          <w:color w:val="000000"/>
          <w:sz w:val="24"/>
          <w:szCs w:val="24"/>
        </w:rPr>
        <w:t xml:space="preserve"> provide the type of service that we would use every day, for 10 years. We have exceptionally hig</w:t>
      </w:r>
      <w:r>
        <w:rPr>
          <w:rFonts w:ascii="Calibri" w:eastAsia="Times New Roman" w:hAnsi="Calibri" w:cs="Times New Roman"/>
          <w:color w:val="000000"/>
          <w:sz w:val="24"/>
          <w:szCs w:val="24"/>
        </w:rPr>
        <w:t xml:space="preserve">h standards </w:t>
      </w:r>
      <w:r w:rsidRPr="00310CFB">
        <w:rPr>
          <w:rFonts w:ascii="Calibri" w:eastAsia="Times New Roman" w:hAnsi="Calibri" w:cs="Times New Roman"/>
          <w:color w:val="000000"/>
          <w:sz w:val="24"/>
          <w:szCs w:val="24"/>
        </w:rPr>
        <w:t xml:space="preserve">for an application such as this, and we know that our users will as well. We intend on adhering to our statement that this application will be </w:t>
      </w:r>
      <w:r>
        <w:rPr>
          <w:rFonts w:ascii="Calibri" w:eastAsia="Times New Roman" w:hAnsi="Calibri" w:cs="Times New Roman"/>
          <w:color w:val="000000"/>
          <w:sz w:val="24"/>
          <w:szCs w:val="24"/>
        </w:rPr>
        <w:t>c</w:t>
      </w:r>
      <w:r w:rsidRPr="00310CFB">
        <w:rPr>
          <w:rFonts w:ascii="Calibri" w:eastAsia="Times New Roman" w:hAnsi="Calibri" w:cs="Times New Roman"/>
          <w:color w:val="000000"/>
          <w:sz w:val="24"/>
          <w:szCs w:val="24"/>
        </w:rPr>
        <w:t>ommunity</w:t>
      </w:r>
      <w:r>
        <w:rPr>
          <w:rFonts w:ascii="Calibri" w:eastAsia="Times New Roman" w:hAnsi="Calibri" w:cs="Times New Roman"/>
          <w:color w:val="000000"/>
          <w:sz w:val="24"/>
          <w:szCs w:val="24"/>
        </w:rPr>
        <w:t>-</w:t>
      </w:r>
      <w:r w:rsidRPr="00310CFB">
        <w:rPr>
          <w:rFonts w:ascii="Calibri" w:eastAsia="Times New Roman" w:hAnsi="Calibri" w:cs="Times New Roman"/>
          <w:color w:val="000000"/>
          <w:sz w:val="24"/>
          <w:szCs w:val="24"/>
        </w:rPr>
        <w:t xml:space="preserve">driven, and </w:t>
      </w:r>
      <w:r>
        <w:rPr>
          <w:rFonts w:ascii="Calibri" w:eastAsia="Times New Roman" w:hAnsi="Calibri" w:cs="Times New Roman"/>
          <w:color w:val="000000"/>
          <w:sz w:val="24"/>
          <w:szCs w:val="24"/>
        </w:rPr>
        <w:t xml:space="preserve">ultimately </w:t>
      </w:r>
      <w:r w:rsidRPr="00310CFB">
        <w:rPr>
          <w:rFonts w:ascii="Calibri" w:eastAsia="Times New Roman" w:hAnsi="Calibri" w:cs="Times New Roman"/>
          <w:color w:val="000000"/>
          <w:sz w:val="24"/>
          <w:szCs w:val="24"/>
        </w:rPr>
        <w:t xml:space="preserve">that the community that </w:t>
      </w:r>
      <w:r>
        <w:rPr>
          <w:rFonts w:ascii="Calibri" w:eastAsia="Times New Roman" w:hAnsi="Calibri" w:cs="Times New Roman"/>
          <w:color w:val="000000"/>
          <w:sz w:val="24"/>
          <w:szCs w:val="24"/>
        </w:rPr>
        <w:t xml:space="preserve">garner </w:t>
      </w:r>
      <w:r w:rsidRPr="00310CFB">
        <w:rPr>
          <w:rFonts w:ascii="Calibri" w:eastAsia="Times New Roman" w:hAnsi="Calibri" w:cs="Times New Roman"/>
          <w:color w:val="000000"/>
          <w:sz w:val="24"/>
          <w:szCs w:val="24"/>
        </w:rPr>
        <w:t>from this</w:t>
      </w:r>
      <w:r>
        <w:rPr>
          <w:rFonts w:ascii="Calibri" w:eastAsia="Times New Roman" w:hAnsi="Calibri" w:cs="Times New Roman"/>
          <w:color w:val="000000"/>
          <w:sz w:val="24"/>
          <w:szCs w:val="24"/>
        </w:rPr>
        <w:t xml:space="preserve"> </w:t>
      </w:r>
      <w:r w:rsidRPr="00310CFB">
        <w:rPr>
          <w:rFonts w:ascii="Calibri" w:eastAsia="Times New Roman" w:hAnsi="Calibri" w:cs="Times New Roman"/>
          <w:color w:val="000000"/>
          <w:sz w:val="24"/>
          <w:szCs w:val="24"/>
        </w:rPr>
        <w:t>application will use this for as long as we do</w:t>
      </w:r>
      <w:r>
        <w:rPr>
          <w:rFonts w:ascii="Calibri" w:eastAsia="Times New Roman" w:hAnsi="Calibri" w:cs="Times New Roman"/>
          <w:color w:val="000000"/>
          <w:sz w:val="24"/>
          <w:szCs w:val="24"/>
        </w:rPr>
        <w:t>.</w:t>
      </w:r>
    </w:p>
    <w:p w14:paraId="5F669BBA" w14:textId="77777777" w:rsidR="00310CFB" w:rsidRPr="002B5CEA" w:rsidRDefault="00310CFB" w:rsidP="002B5CEA">
      <w:pPr>
        <w:pStyle w:val="Heading2"/>
        <w:shd w:val="clear" w:color="auto" w:fill="FFFFFF"/>
        <w:spacing w:before="300" w:after="150"/>
        <w:ind w:left="1440"/>
        <w:rPr>
          <w:rFonts w:asciiTheme="minorHAnsi" w:hAnsiTheme="minorHAnsi" w:cstheme="minorHAnsi"/>
          <w:b w:val="0"/>
          <w:sz w:val="22"/>
          <w:szCs w:val="22"/>
        </w:rPr>
      </w:pPr>
    </w:p>
    <w:p w14:paraId="77CDFCA0" w14:textId="77777777" w:rsidR="002B5CEA" w:rsidRPr="002B5CEA" w:rsidRDefault="002B5CEA" w:rsidP="002B5CEA">
      <w:pPr>
        <w:pStyle w:val="Heading2"/>
        <w:shd w:val="clear" w:color="auto" w:fill="FFFFFF"/>
        <w:spacing w:before="300" w:after="150"/>
      </w:pPr>
      <w:r w:rsidRPr="002B5CEA">
        <w:rPr>
          <w:rFonts w:asciiTheme="minorHAnsi" w:hAnsiTheme="minorHAnsi" w:cstheme="minorHAnsi"/>
          <w:b w:val="0"/>
          <w:sz w:val="22"/>
          <w:szCs w:val="22"/>
        </w:rPr>
        <w:t xml:space="preserve">                </w:t>
      </w:r>
    </w:p>
    <w:p w14:paraId="3461722C" w14:textId="77777777" w:rsidR="00B12D44" w:rsidRPr="00AC025B" w:rsidRDefault="00B12D44" w:rsidP="00B12D44">
      <w:pPr>
        <w:pStyle w:val="Heading2"/>
        <w:shd w:val="clear" w:color="auto" w:fill="FFFFFF"/>
        <w:spacing w:before="300" w:beforeAutospacing="0" w:after="150" w:afterAutospacing="0"/>
        <w:rPr>
          <w:rFonts w:asciiTheme="minorHAnsi" w:hAnsiTheme="minorHAnsi" w:cstheme="minorHAnsi"/>
          <w:b w:val="0"/>
          <w:bCs w:val="0"/>
          <w:color w:val="333333"/>
          <w:sz w:val="22"/>
          <w:szCs w:val="22"/>
        </w:rPr>
      </w:pPr>
      <w:r w:rsidRPr="00B12D44">
        <w:rPr>
          <w:rFonts w:asciiTheme="minorHAnsi" w:hAnsiTheme="minorHAnsi" w:cstheme="minorHAnsi"/>
          <w:b w:val="0"/>
          <w:bCs w:val="0"/>
          <w:color w:val="333333"/>
          <w:sz w:val="22"/>
          <w:szCs w:val="22"/>
        </w:rPr>
        <w:t xml:space="preserve">           </w:t>
      </w:r>
    </w:p>
    <w:p w14:paraId="1965D921" w14:textId="77777777" w:rsidR="00AC025B" w:rsidRDefault="00AC025B" w:rsidP="00AC025B"/>
    <w:sectPr w:rsidR="00AC0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25B"/>
    <w:rsid w:val="0015286C"/>
    <w:rsid w:val="001A1538"/>
    <w:rsid w:val="002331F8"/>
    <w:rsid w:val="002515E9"/>
    <w:rsid w:val="002709E9"/>
    <w:rsid w:val="002B5CEA"/>
    <w:rsid w:val="00310CFB"/>
    <w:rsid w:val="0039379F"/>
    <w:rsid w:val="00403710"/>
    <w:rsid w:val="00404048"/>
    <w:rsid w:val="00432DF4"/>
    <w:rsid w:val="004624D8"/>
    <w:rsid w:val="0066150D"/>
    <w:rsid w:val="007462D3"/>
    <w:rsid w:val="00767ED0"/>
    <w:rsid w:val="007A0847"/>
    <w:rsid w:val="007A1D32"/>
    <w:rsid w:val="007B3DCE"/>
    <w:rsid w:val="00935DC8"/>
    <w:rsid w:val="00956BA7"/>
    <w:rsid w:val="009A2959"/>
    <w:rsid w:val="00AC025B"/>
    <w:rsid w:val="00B12D44"/>
    <w:rsid w:val="00B2507D"/>
    <w:rsid w:val="00D14DB7"/>
    <w:rsid w:val="00D462AF"/>
    <w:rsid w:val="00DA5737"/>
    <w:rsid w:val="00DC4501"/>
    <w:rsid w:val="00DD35CF"/>
    <w:rsid w:val="00F10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DF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02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25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B5CEA"/>
    <w:rPr>
      <w:color w:val="0000FF" w:themeColor="hyperlink"/>
      <w:u w:val="single"/>
    </w:rPr>
  </w:style>
  <w:style w:type="paragraph" w:styleId="BalloonText">
    <w:name w:val="Balloon Text"/>
    <w:basedOn w:val="Normal"/>
    <w:link w:val="BalloonTextChar"/>
    <w:uiPriority w:val="99"/>
    <w:semiHidden/>
    <w:unhideWhenUsed/>
    <w:rsid w:val="00F10D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0DB4"/>
    <w:rPr>
      <w:rFonts w:ascii="Lucida Grande" w:hAnsi="Lucida Grande"/>
      <w:sz w:val="18"/>
      <w:szCs w:val="18"/>
    </w:rPr>
  </w:style>
  <w:style w:type="character" w:styleId="CommentReference">
    <w:name w:val="annotation reference"/>
    <w:basedOn w:val="DefaultParagraphFont"/>
    <w:uiPriority w:val="99"/>
    <w:semiHidden/>
    <w:unhideWhenUsed/>
    <w:rsid w:val="00F10DB4"/>
    <w:rPr>
      <w:sz w:val="18"/>
      <w:szCs w:val="18"/>
    </w:rPr>
  </w:style>
  <w:style w:type="paragraph" w:styleId="CommentText">
    <w:name w:val="annotation text"/>
    <w:basedOn w:val="Normal"/>
    <w:link w:val="CommentTextChar"/>
    <w:uiPriority w:val="99"/>
    <w:semiHidden/>
    <w:unhideWhenUsed/>
    <w:rsid w:val="00F10DB4"/>
    <w:pPr>
      <w:spacing w:line="240" w:lineRule="auto"/>
    </w:pPr>
    <w:rPr>
      <w:sz w:val="24"/>
      <w:szCs w:val="24"/>
    </w:rPr>
  </w:style>
  <w:style w:type="character" w:customStyle="1" w:styleId="CommentTextChar">
    <w:name w:val="Comment Text Char"/>
    <w:basedOn w:val="DefaultParagraphFont"/>
    <w:link w:val="CommentText"/>
    <w:uiPriority w:val="99"/>
    <w:semiHidden/>
    <w:rsid w:val="00F10DB4"/>
    <w:rPr>
      <w:sz w:val="24"/>
      <w:szCs w:val="24"/>
    </w:rPr>
  </w:style>
  <w:style w:type="paragraph" w:styleId="CommentSubject">
    <w:name w:val="annotation subject"/>
    <w:basedOn w:val="CommentText"/>
    <w:next w:val="CommentText"/>
    <w:link w:val="CommentSubjectChar"/>
    <w:uiPriority w:val="99"/>
    <w:semiHidden/>
    <w:unhideWhenUsed/>
    <w:rsid w:val="00F10DB4"/>
    <w:rPr>
      <w:b/>
      <w:bCs/>
      <w:sz w:val="20"/>
      <w:szCs w:val="20"/>
    </w:rPr>
  </w:style>
  <w:style w:type="character" w:customStyle="1" w:styleId="CommentSubjectChar">
    <w:name w:val="Comment Subject Char"/>
    <w:basedOn w:val="CommentTextChar"/>
    <w:link w:val="CommentSubject"/>
    <w:uiPriority w:val="99"/>
    <w:semiHidden/>
    <w:rsid w:val="00F10DB4"/>
    <w:rPr>
      <w:b/>
      <w:bCs/>
      <w:sz w:val="20"/>
      <w:szCs w:val="20"/>
    </w:rPr>
  </w:style>
  <w:style w:type="paragraph" w:styleId="Revision">
    <w:name w:val="Revision"/>
    <w:hidden/>
    <w:uiPriority w:val="99"/>
    <w:semiHidden/>
    <w:rsid w:val="00F10DB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02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25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B5CEA"/>
    <w:rPr>
      <w:color w:val="0000FF" w:themeColor="hyperlink"/>
      <w:u w:val="single"/>
    </w:rPr>
  </w:style>
  <w:style w:type="paragraph" w:styleId="BalloonText">
    <w:name w:val="Balloon Text"/>
    <w:basedOn w:val="Normal"/>
    <w:link w:val="BalloonTextChar"/>
    <w:uiPriority w:val="99"/>
    <w:semiHidden/>
    <w:unhideWhenUsed/>
    <w:rsid w:val="00F10D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0DB4"/>
    <w:rPr>
      <w:rFonts w:ascii="Lucida Grande" w:hAnsi="Lucida Grande"/>
      <w:sz w:val="18"/>
      <w:szCs w:val="18"/>
    </w:rPr>
  </w:style>
  <w:style w:type="character" w:styleId="CommentReference">
    <w:name w:val="annotation reference"/>
    <w:basedOn w:val="DefaultParagraphFont"/>
    <w:uiPriority w:val="99"/>
    <w:semiHidden/>
    <w:unhideWhenUsed/>
    <w:rsid w:val="00F10DB4"/>
    <w:rPr>
      <w:sz w:val="18"/>
      <w:szCs w:val="18"/>
    </w:rPr>
  </w:style>
  <w:style w:type="paragraph" w:styleId="CommentText">
    <w:name w:val="annotation text"/>
    <w:basedOn w:val="Normal"/>
    <w:link w:val="CommentTextChar"/>
    <w:uiPriority w:val="99"/>
    <w:semiHidden/>
    <w:unhideWhenUsed/>
    <w:rsid w:val="00F10DB4"/>
    <w:pPr>
      <w:spacing w:line="240" w:lineRule="auto"/>
    </w:pPr>
    <w:rPr>
      <w:sz w:val="24"/>
      <w:szCs w:val="24"/>
    </w:rPr>
  </w:style>
  <w:style w:type="character" w:customStyle="1" w:styleId="CommentTextChar">
    <w:name w:val="Comment Text Char"/>
    <w:basedOn w:val="DefaultParagraphFont"/>
    <w:link w:val="CommentText"/>
    <w:uiPriority w:val="99"/>
    <w:semiHidden/>
    <w:rsid w:val="00F10DB4"/>
    <w:rPr>
      <w:sz w:val="24"/>
      <w:szCs w:val="24"/>
    </w:rPr>
  </w:style>
  <w:style w:type="paragraph" w:styleId="CommentSubject">
    <w:name w:val="annotation subject"/>
    <w:basedOn w:val="CommentText"/>
    <w:next w:val="CommentText"/>
    <w:link w:val="CommentSubjectChar"/>
    <w:uiPriority w:val="99"/>
    <w:semiHidden/>
    <w:unhideWhenUsed/>
    <w:rsid w:val="00F10DB4"/>
    <w:rPr>
      <w:b/>
      <w:bCs/>
      <w:sz w:val="20"/>
      <w:szCs w:val="20"/>
    </w:rPr>
  </w:style>
  <w:style w:type="character" w:customStyle="1" w:styleId="CommentSubjectChar">
    <w:name w:val="Comment Subject Char"/>
    <w:basedOn w:val="CommentTextChar"/>
    <w:link w:val="CommentSubject"/>
    <w:uiPriority w:val="99"/>
    <w:semiHidden/>
    <w:rsid w:val="00F10DB4"/>
    <w:rPr>
      <w:b/>
      <w:bCs/>
      <w:sz w:val="20"/>
      <w:szCs w:val="20"/>
    </w:rPr>
  </w:style>
  <w:style w:type="paragraph" w:styleId="Revision">
    <w:name w:val="Revision"/>
    <w:hidden/>
    <w:uiPriority w:val="99"/>
    <w:semiHidden/>
    <w:rsid w:val="00F10D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943349">
      <w:bodyDiv w:val="1"/>
      <w:marLeft w:val="0"/>
      <w:marRight w:val="0"/>
      <w:marTop w:val="0"/>
      <w:marBottom w:val="0"/>
      <w:divBdr>
        <w:top w:val="none" w:sz="0" w:space="0" w:color="auto"/>
        <w:left w:val="none" w:sz="0" w:space="0" w:color="auto"/>
        <w:bottom w:val="none" w:sz="0" w:space="0" w:color="auto"/>
        <w:right w:val="none" w:sz="0" w:space="0" w:color="auto"/>
      </w:divBdr>
    </w:div>
    <w:div w:id="1083801155">
      <w:bodyDiv w:val="1"/>
      <w:marLeft w:val="0"/>
      <w:marRight w:val="0"/>
      <w:marTop w:val="0"/>
      <w:marBottom w:val="0"/>
      <w:divBdr>
        <w:top w:val="none" w:sz="0" w:space="0" w:color="auto"/>
        <w:left w:val="none" w:sz="0" w:space="0" w:color="auto"/>
        <w:bottom w:val="none" w:sz="0" w:space="0" w:color="auto"/>
        <w:right w:val="none" w:sz="0" w:space="0" w:color="auto"/>
      </w:divBdr>
      <w:divsChild>
        <w:div w:id="1030301216">
          <w:marLeft w:val="0"/>
          <w:marRight w:val="0"/>
          <w:marTop w:val="0"/>
          <w:marBottom w:val="0"/>
          <w:divBdr>
            <w:top w:val="none" w:sz="0" w:space="0" w:color="auto"/>
            <w:left w:val="none" w:sz="0" w:space="0" w:color="auto"/>
            <w:bottom w:val="none" w:sz="0" w:space="0" w:color="auto"/>
            <w:right w:val="none" w:sz="0" w:space="0" w:color="auto"/>
          </w:divBdr>
        </w:div>
        <w:div w:id="448400853">
          <w:marLeft w:val="0"/>
          <w:marRight w:val="0"/>
          <w:marTop w:val="0"/>
          <w:marBottom w:val="0"/>
          <w:divBdr>
            <w:top w:val="none" w:sz="0" w:space="0" w:color="auto"/>
            <w:left w:val="none" w:sz="0" w:space="0" w:color="auto"/>
            <w:bottom w:val="none" w:sz="0" w:space="0" w:color="auto"/>
            <w:right w:val="none" w:sz="0" w:space="0" w:color="auto"/>
          </w:divBdr>
        </w:div>
      </w:divsChild>
    </w:div>
    <w:div w:id="1951740892">
      <w:bodyDiv w:val="1"/>
      <w:marLeft w:val="0"/>
      <w:marRight w:val="0"/>
      <w:marTop w:val="0"/>
      <w:marBottom w:val="0"/>
      <w:divBdr>
        <w:top w:val="none" w:sz="0" w:space="0" w:color="auto"/>
        <w:left w:val="none" w:sz="0" w:space="0" w:color="auto"/>
        <w:bottom w:val="none" w:sz="0" w:space="0" w:color="auto"/>
        <w:right w:val="none" w:sz="0" w:space="0" w:color="auto"/>
      </w:divBdr>
    </w:div>
    <w:div w:id="2001614553">
      <w:bodyDiv w:val="1"/>
      <w:marLeft w:val="0"/>
      <w:marRight w:val="0"/>
      <w:marTop w:val="0"/>
      <w:marBottom w:val="0"/>
      <w:divBdr>
        <w:top w:val="none" w:sz="0" w:space="0" w:color="auto"/>
        <w:left w:val="none" w:sz="0" w:space="0" w:color="auto"/>
        <w:bottom w:val="none" w:sz="0" w:space="0" w:color="auto"/>
        <w:right w:val="none" w:sz="0" w:space="0" w:color="auto"/>
      </w:divBdr>
      <w:divsChild>
        <w:div w:id="1849635243">
          <w:marLeft w:val="0"/>
          <w:marRight w:val="0"/>
          <w:marTop w:val="0"/>
          <w:marBottom w:val="0"/>
          <w:divBdr>
            <w:top w:val="none" w:sz="0" w:space="0" w:color="auto"/>
            <w:left w:val="none" w:sz="0" w:space="0" w:color="auto"/>
            <w:bottom w:val="none" w:sz="0" w:space="0" w:color="auto"/>
            <w:right w:val="none" w:sz="0" w:space="0" w:color="auto"/>
          </w:divBdr>
        </w:div>
        <w:div w:id="27997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dmin@cboxbet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AWC</Company>
  <LinksUpToDate>false</LinksUpToDate>
  <CharactersWithSpaces>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Persinger, Alex</dc:creator>
  <cp:lastModifiedBy>Persinger, Alex</cp:lastModifiedBy>
  <cp:revision>6</cp:revision>
  <dcterms:created xsi:type="dcterms:W3CDTF">2014-03-26T19:33:00Z</dcterms:created>
  <dcterms:modified xsi:type="dcterms:W3CDTF">2014-03-28T12:54:00Z</dcterms:modified>
</cp:coreProperties>
</file>